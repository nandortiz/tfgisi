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71D6" w14:textId="78E4AC6E" w:rsidR="00BD6AA3" w:rsidRDefault="00767F60"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 xml:space="preserve"> </w:t>
      </w:r>
    </w:p>
    <w:p w14:paraId="4564FA70" w14:textId="77777777" w:rsidR="00BD6AA3" w:rsidRDefault="00BD6AA3" w:rsidP="00A91FB3">
      <w:pPr>
        <w:pStyle w:val="CdigoFuente"/>
        <w:tabs>
          <w:tab w:val="clear" w:pos="567"/>
          <w:tab w:val="left" w:pos="708"/>
        </w:tabs>
        <w:jc w:val="center"/>
        <w:rPr>
          <w:rFonts w:ascii="Eras Medium ITC" w:hAnsi="Eras Medium ITC"/>
          <w:spacing w:val="-20"/>
          <w:sz w:val="36"/>
        </w:rPr>
      </w:pP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516B48D0"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77777777" w:rsidR="00A91FB3" w:rsidRDefault="00A91FB3" w:rsidP="00A91FB3">
      <w:pPr>
        <w:pStyle w:val="CdigoFuente"/>
        <w:jc w:val="center"/>
        <w:rPr>
          <w:rFonts w:ascii="Eras Medium ITC" w:hAnsi="Eras Medium ITC"/>
          <w:spacing w:val="20"/>
          <w:sz w:val="44"/>
        </w:rPr>
      </w:pPr>
    </w:p>
    <w:p w14:paraId="60B047F8" w14:textId="5BAE39DA" w:rsidR="00A91FB3" w:rsidRDefault="00663402" w:rsidP="00A91FB3">
      <w:pPr>
        <w:pStyle w:val="CdigoFuente"/>
        <w:jc w:val="center"/>
        <w:rPr>
          <w:rFonts w:ascii="Eras Medium ITC" w:hAnsi="Eras Medium ITC"/>
          <w:spacing w:val="-20"/>
          <w:sz w:val="44"/>
        </w:rPr>
      </w:pPr>
      <w:commentRangeStart w:id="0"/>
      <w:commentRangeStart w:id="1"/>
      <w:del w:id="2" w:author="Sergio Saugar García" w:date="2021-08-14T19:36:00Z">
        <w:r w:rsidDel="00830765">
          <w:rPr>
            <w:rFonts w:ascii="Eras Medium ITC" w:hAnsi="Eras Medium ITC"/>
            <w:b/>
            <w:spacing w:val="20"/>
            <w:sz w:val="44"/>
          </w:rPr>
          <w:delText xml:space="preserve">Aplicación </w:delText>
        </w:r>
      </w:del>
      <w:ins w:id="3" w:author="Sergio Saugar García" w:date="2021-08-14T19:36:00Z">
        <w:r w:rsidR="00830765">
          <w:rPr>
            <w:rFonts w:ascii="Eras Medium ITC" w:hAnsi="Eras Medium ITC"/>
            <w:b/>
            <w:spacing w:val="20"/>
            <w:sz w:val="44"/>
          </w:rPr>
          <w:t xml:space="preserve">Diseño e Implementación de una aplicación </w:t>
        </w:r>
      </w:ins>
      <w:r>
        <w:rPr>
          <w:rFonts w:ascii="Eras Medium ITC" w:hAnsi="Eras Medium ITC"/>
          <w:b/>
          <w:spacing w:val="20"/>
          <w:sz w:val="44"/>
        </w:rPr>
        <w:t xml:space="preserve">web RESTful para </w:t>
      </w:r>
      <w:del w:id="4" w:author="Sergio Saugar García" w:date="2021-08-14T19:37:00Z">
        <w:r w:rsidDel="00830765">
          <w:rPr>
            <w:rFonts w:ascii="Eras Medium ITC" w:hAnsi="Eras Medium ITC"/>
            <w:b/>
            <w:spacing w:val="20"/>
            <w:sz w:val="44"/>
          </w:rPr>
          <w:delText>un sistema de</w:delText>
        </w:r>
      </w:del>
      <w:ins w:id="5" w:author="Sergio Saugar García" w:date="2021-08-14T19:37:00Z">
        <w:r w:rsidR="00830765">
          <w:rPr>
            <w:rFonts w:ascii="Eras Medium ITC" w:hAnsi="Eras Medium ITC"/>
            <w:b/>
            <w:spacing w:val="20"/>
            <w:sz w:val="44"/>
          </w:rPr>
          <w:t>la</w:t>
        </w:r>
      </w:ins>
      <w:r>
        <w:rPr>
          <w:rFonts w:ascii="Eras Medium ITC" w:hAnsi="Eras Medium ITC"/>
          <w:b/>
          <w:spacing w:val="20"/>
          <w:sz w:val="44"/>
        </w:rPr>
        <w:t xml:space="preserve"> gestión de reservas de </w:t>
      </w:r>
      <w:ins w:id="6" w:author="Sergio Saugar García" w:date="2021-08-14T19:37:00Z">
        <w:r w:rsidR="00830765">
          <w:rPr>
            <w:rFonts w:ascii="Eras Medium ITC" w:hAnsi="Eras Medium ITC"/>
            <w:b/>
            <w:spacing w:val="20"/>
            <w:sz w:val="44"/>
          </w:rPr>
          <w:t>puestos bibliotecarios</w:t>
        </w:r>
      </w:ins>
      <w:del w:id="7" w:author="Sergio Saugar García" w:date="2021-08-14T19:37:00Z">
        <w:r w:rsidDel="00830765">
          <w:rPr>
            <w:rFonts w:ascii="Eras Medium ITC" w:hAnsi="Eras Medium ITC"/>
            <w:b/>
            <w:spacing w:val="20"/>
            <w:sz w:val="44"/>
          </w:rPr>
          <w:delText>una biblioteca en pandemia</w:delText>
        </w:r>
      </w:del>
    </w:p>
    <w:commentRangeEnd w:id="0"/>
    <w:p w14:paraId="65C5E1F6" w14:textId="77777777" w:rsidR="00A91FB3" w:rsidRDefault="00065DE1" w:rsidP="00A91FB3">
      <w:pPr>
        <w:pStyle w:val="CdigoFuente"/>
        <w:jc w:val="center"/>
        <w:rPr>
          <w:rFonts w:ascii="Eras Medium ITC" w:hAnsi="Eras Medium ITC"/>
          <w:spacing w:val="-20"/>
          <w:sz w:val="44"/>
        </w:rPr>
      </w:pPr>
      <w:r>
        <w:rPr>
          <w:rStyle w:val="Refdecomentario"/>
          <w:rFonts w:asciiTheme="minorHAnsi" w:eastAsiaTheme="minorHAnsi" w:hAnsiTheme="minorHAnsi" w:cstheme="minorBidi"/>
          <w:noProof w:val="0"/>
          <w:lang w:eastAsia="en-US"/>
        </w:rPr>
        <w:commentReference w:id="0"/>
      </w:r>
      <w:commentRangeEnd w:id="1"/>
      <w:r w:rsidR="00830765">
        <w:rPr>
          <w:rStyle w:val="Refdecomentario"/>
          <w:rFonts w:asciiTheme="minorHAnsi" w:eastAsiaTheme="minorHAnsi" w:hAnsiTheme="minorHAnsi" w:cstheme="minorBidi"/>
          <w:noProof w:val="0"/>
          <w:lang w:eastAsia="en-US"/>
        </w:rPr>
        <w:commentReference w:id="1"/>
      </w:r>
    </w:p>
    <w:p w14:paraId="737A97A5" w14:textId="77777777" w:rsidR="00A91FB3" w:rsidRDefault="00A91FB3" w:rsidP="00A91FB3">
      <w:pPr>
        <w:pStyle w:val="CdigoFuente"/>
        <w:jc w:val="center"/>
        <w:rPr>
          <w:rFonts w:ascii="Eras Medium ITC" w:hAnsi="Eras Medium ITC"/>
          <w:spacing w:val="-20"/>
          <w:sz w:val="44"/>
        </w:rPr>
      </w:pPr>
    </w:p>
    <w:p w14:paraId="411889C1" w14:textId="77777777" w:rsidR="00A91FB3" w:rsidRDefault="00A91FB3" w:rsidP="00A91FB3">
      <w:pPr>
        <w:pStyle w:val="Sinespaciado"/>
        <w:jc w:val="center"/>
      </w:pPr>
    </w:p>
    <w:p w14:paraId="656991D8" w14:textId="7F9A125C" w:rsidR="00A91FB3" w:rsidRDefault="00A91FB3" w:rsidP="00A91FB3">
      <w:pPr>
        <w:pStyle w:val="Sinespaciado"/>
        <w:jc w:val="center"/>
        <w:rPr>
          <w:sz w:val="28"/>
        </w:rPr>
      </w:pPr>
      <w:r w:rsidRPr="00F223C9">
        <w:rPr>
          <w:sz w:val="28"/>
        </w:rPr>
        <w:t xml:space="preserve">Autor: </w:t>
      </w:r>
      <w:r w:rsidR="00663402">
        <w:rPr>
          <w:sz w:val="28"/>
        </w:rPr>
        <w:t>D. Fernando Ortiz de Pedro</w:t>
      </w:r>
    </w:p>
    <w:p w14:paraId="1E0CF86B" w14:textId="6C088EDD" w:rsidR="00A91FB3" w:rsidRDefault="00882F9E" w:rsidP="00A91FB3">
      <w:pPr>
        <w:pStyle w:val="Sinespaciado"/>
        <w:jc w:val="center"/>
        <w:rPr>
          <w:spacing w:val="20"/>
          <w:sz w:val="24"/>
        </w:rPr>
      </w:pPr>
      <w:r>
        <w:rPr>
          <w:spacing w:val="20"/>
          <w:sz w:val="28"/>
        </w:rPr>
        <w:t>Tutor</w:t>
      </w:r>
      <w:r w:rsidR="00A91FB3">
        <w:rPr>
          <w:spacing w:val="20"/>
          <w:sz w:val="28"/>
        </w:rPr>
        <w:t xml:space="preserve">: </w:t>
      </w:r>
      <w:commentRangeStart w:id="8"/>
      <w:commentRangeStart w:id="9"/>
      <w:r w:rsidR="00663402" w:rsidRPr="00ED484F">
        <w:rPr>
          <w:spacing w:val="20"/>
          <w:sz w:val="28"/>
        </w:rPr>
        <w:t>D</w:t>
      </w:r>
      <w:commentRangeEnd w:id="8"/>
      <w:r w:rsidR="00ED484F" w:rsidRPr="00ED484F">
        <w:rPr>
          <w:rStyle w:val="Refdecomentario"/>
        </w:rPr>
        <w:commentReference w:id="8"/>
      </w:r>
      <w:commentRangeEnd w:id="9"/>
      <w:r w:rsidR="00830765">
        <w:rPr>
          <w:rStyle w:val="Refdecomentario"/>
        </w:rPr>
        <w:commentReference w:id="9"/>
      </w:r>
      <w:r w:rsidR="00663402">
        <w:rPr>
          <w:spacing w:val="20"/>
          <w:sz w:val="28"/>
        </w:rPr>
        <w:t>. Sergio Saugar García</w:t>
      </w:r>
    </w:p>
    <w:p w14:paraId="72A2D864" w14:textId="77777777" w:rsidR="00A91FB3" w:rsidRDefault="00A91FB3" w:rsidP="00A91FB3">
      <w:pPr>
        <w:pStyle w:val="CdigoFuente"/>
        <w:jc w:val="center"/>
        <w:rPr>
          <w:rFonts w:ascii="Eras Medium ITC" w:hAnsi="Eras Medium ITC"/>
          <w:spacing w:val="20"/>
          <w:sz w:val="28"/>
        </w:rPr>
      </w:pPr>
    </w:p>
    <w:p w14:paraId="6C546505" w14:textId="77777777" w:rsidR="00A91FB3" w:rsidRDefault="00A91FB3" w:rsidP="00A91FB3">
      <w:pPr>
        <w:pStyle w:val="CdigoFuente"/>
        <w:jc w:val="center"/>
        <w:rPr>
          <w:rFonts w:ascii="Eras Medium ITC" w:hAnsi="Eras Medium ITC"/>
          <w:spacing w:val="20"/>
          <w:sz w:val="28"/>
        </w:rPr>
      </w:pPr>
    </w:p>
    <w:p w14:paraId="7CB451D8" w14:textId="77777777" w:rsidR="00A91FB3" w:rsidRDefault="00A91FB3" w:rsidP="00A91FB3">
      <w:pPr>
        <w:pStyle w:val="CdigoFuente"/>
        <w:jc w:val="center"/>
        <w:rPr>
          <w:rFonts w:ascii="Eras Medium ITC" w:hAnsi="Eras Medium ITC"/>
          <w:spacing w:val="20"/>
          <w:sz w:val="28"/>
        </w:rPr>
      </w:pPr>
    </w:p>
    <w:p w14:paraId="33654E1C" w14:textId="64DBA931" w:rsidR="00A91FB3" w:rsidRDefault="00663402" w:rsidP="00A91FB3">
      <w:pPr>
        <w:jc w:val="center"/>
        <w:rPr>
          <w:rFonts w:ascii="Eras Medium ITC" w:eastAsia="Times New Roman" w:hAnsi="Eras Medium ITC" w:cs="Times New Roman"/>
          <w:noProof/>
          <w:spacing w:val="20"/>
          <w:szCs w:val="20"/>
          <w:lang w:eastAsia="es-ES"/>
        </w:rPr>
      </w:pPr>
      <w:commentRangeStart w:id="10"/>
      <w:commentRangeStart w:id="11"/>
      <w:r w:rsidRPr="00ED484F">
        <w:rPr>
          <w:rFonts w:ascii="Eras Medium ITC" w:eastAsia="Times New Roman" w:hAnsi="Eras Medium ITC" w:cs="Times New Roman"/>
          <w:noProof/>
          <w:spacing w:val="20"/>
          <w:szCs w:val="20"/>
          <w:lang w:eastAsia="es-ES"/>
        </w:rPr>
        <w:t xml:space="preserve">Octubre </w:t>
      </w:r>
      <w:commentRangeEnd w:id="10"/>
      <w:r w:rsidR="00ED484F">
        <w:rPr>
          <w:rStyle w:val="Refdecomentario"/>
        </w:rPr>
        <w:commentReference w:id="10"/>
      </w:r>
      <w:commentRangeEnd w:id="11"/>
      <w:r w:rsidR="00830765">
        <w:rPr>
          <w:rStyle w:val="Refdecomentario"/>
        </w:rPr>
        <w:commentReference w:id="11"/>
      </w:r>
      <w:r w:rsidRPr="00ED484F">
        <w:rPr>
          <w:rFonts w:ascii="Eras Medium ITC" w:eastAsia="Times New Roman" w:hAnsi="Eras Medium ITC" w:cs="Times New Roman"/>
          <w:noProof/>
          <w:spacing w:val="20"/>
          <w:szCs w:val="20"/>
          <w:lang w:eastAsia="es-ES"/>
        </w:rPr>
        <w:t>2021</w:t>
      </w: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2A359983" w14:textId="77777777" w:rsidR="00854A5D" w:rsidRDefault="00854A5D" w:rsidP="00854A5D"/>
    <w:p w14:paraId="254A3CBB" w14:textId="77777777" w:rsidR="00854A5D" w:rsidRDefault="00854A5D" w:rsidP="00854A5D"/>
    <w:p w14:paraId="4B2EC72F" w14:textId="77777777" w:rsidR="00854A5D" w:rsidRDefault="00854A5D" w:rsidP="00854A5D"/>
    <w:p w14:paraId="5C9C4411" w14:textId="77777777" w:rsidR="00854A5D" w:rsidRDefault="00854A5D" w:rsidP="00854A5D"/>
    <w:p w14:paraId="71EC32E3" w14:textId="77777777" w:rsidR="00854A5D" w:rsidRDefault="00854A5D" w:rsidP="00854A5D"/>
    <w:p w14:paraId="0D693231" w14:textId="77777777" w:rsidR="00854A5D" w:rsidRDefault="00854A5D" w:rsidP="00854A5D">
      <w:pPr>
        <w:sectPr w:rsidR="00854A5D" w:rsidSect="00C804D3">
          <w:headerReference w:type="default" r:id="rId13"/>
          <w:footerReference w:type="even" r:id="rId14"/>
          <w:footerReference w:type="default" r:id="rId15"/>
          <w:headerReference w:type="first" r:id="rId16"/>
          <w:footerReference w:type="first" r:id="rId17"/>
          <w:pgSz w:w="11900" w:h="16840"/>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tblGrid>
      <w:tr w:rsidR="00854A5D" w:rsidRPr="00F61B40" w14:paraId="3C4A1BF5" w14:textId="77777777" w:rsidTr="00882F9E">
        <w:tc>
          <w:tcPr>
            <w:tcW w:w="8926" w:type="dxa"/>
            <w:shd w:val="clear" w:color="auto" w:fill="auto"/>
            <w:tcMar>
              <w:top w:w="57" w:type="dxa"/>
              <w:left w:w="113" w:type="dxa"/>
              <w:bottom w:w="57" w:type="dxa"/>
              <w:right w:w="113" w:type="dxa"/>
            </w:tcMar>
          </w:tcPr>
          <w:p w14:paraId="17B741DE" w14:textId="77777777" w:rsidR="00854A5D" w:rsidRPr="006A2001" w:rsidRDefault="00854A5D" w:rsidP="006A2001">
            <w:pPr>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lastRenderedPageBreak/>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854A5D" w:rsidRPr="00F61B40" w14:paraId="55FA6020" w14:textId="77777777" w:rsidTr="00882F9E">
              <w:tc>
                <w:tcPr>
                  <w:tcW w:w="8675" w:type="dxa"/>
                  <w:shd w:val="clear" w:color="auto" w:fill="auto"/>
                  <w:tcMar>
                    <w:top w:w="57" w:type="dxa"/>
                    <w:left w:w="57" w:type="dxa"/>
                    <w:bottom w:w="57" w:type="dxa"/>
                    <w:right w:w="57" w:type="dxa"/>
                  </w:tcMar>
                </w:tcPr>
                <w:p w14:paraId="38314A41" w14:textId="063A883C" w:rsidR="00854A5D" w:rsidRPr="006A2001" w:rsidRDefault="006A2001" w:rsidP="00BE6890">
                  <w:pPr>
                    <w:framePr w:hSpace="141" w:wrap="around" w:vAnchor="text" w:hAnchor="margin" w:y="239"/>
                    <w:spacing w:before="240" w:line="240" w:lineRule="auto"/>
                    <w:jc w:val="left"/>
                    <w:rPr>
                      <w:rFonts w:ascii="Eras Medium ITC" w:eastAsia="Times New Roman" w:hAnsi="Eras Medium ITC" w:cs="Times New Roman"/>
                      <w:smallCaps/>
                      <w:sz w:val="22"/>
                      <w:lang w:eastAsia="es-ES"/>
                    </w:rPr>
                  </w:pPr>
                  <w:r w:rsidRPr="006A2001">
                    <w:rPr>
                      <w:rFonts w:ascii="Eras Medium ITC" w:eastAsia="Times New Roman" w:hAnsi="Eras Medium ITC" w:cs="Times New Roman"/>
                      <w:smallCaps/>
                      <w:sz w:val="22"/>
                      <w:lang w:eastAsia="es-ES"/>
                    </w:rPr>
                    <w:t>Nombre</w:t>
                  </w:r>
                  <w:r w:rsidR="00854A5D" w:rsidRPr="006A2001">
                    <w:rPr>
                      <w:rFonts w:ascii="Eras Medium ITC" w:eastAsia="Times New Roman" w:hAnsi="Eras Medium ITC" w:cs="Times New Roman"/>
                      <w:smallCaps/>
                      <w:sz w:val="22"/>
                      <w:lang w:eastAsia="es-ES"/>
                    </w:rPr>
                    <w:t>:</w:t>
                  </w:r>
                  <w:r w:rsidR="00882F9E" w:rsidRPr="006A2001">
                    <w:rPr>
                      <w:rFonts w:ascii="Eras Medium ITC" w:eastAsia="Times New Roman" w:hAnsi="Eras Medium ITC" w:cs="Times New Roman"/>
                      <w:smallCaps/>
                      <w:sz w:val="22"/>
                      <w:lang w:eastAsia="es-ES"/>
                    </w:rPr>
                    <w:t xml:space="preserve"> </w:t>
                  </w:r>
                </w:p>
              </w:tc>
            </w:tr>
          </w:tbl>
          <w:p w14:paraId="01469487" w14:textId="7EB278F8" w:rsidR="00854A5D" w:rsidRPr="006A2001" w:rsidRDefault="00854A5D"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Datos del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683A1CB4" w14:textId="77777777" w:rsidTr="00937CF8">
              <w:tc>
                <w:tcPr>
                  <w:tcW w:w="8675" w:type="dxa"/>
                  <w:shd w:val="clear" w:color="auto" w:fill="auto"/>
                  <w:tcMar>
                    <w:top w:w="57" w:type="dxa"/>
                    <w:left w:w="57" w:type="dxa"/>
                    <w:bottom w:w="57" w:type="dxa"/>
                    <w:right w:w="57" w:type="dxa"/>
                  </w:tcMar>
                </w:tcPr>
                <w:p w14:paraId="2E288C50" w14:textId="649B92E8" w:rsidR="006A2001" w:rsidRDefault="006A2001" w:rsidP="00BE6890">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r>
                    <w:rPr>
                      <w:rFonts w:ascii="Eras Medium ITC" w:eastAsia="Times New Roman" w:hAnsi="Eras Medium ITC" w:cs="Times New Roman"/>
                      <w:sz w:val="18"/>
                      <w:lang w:eastAsia="es-ES"/>
                    </w:rPr>
                    <w:t>TÍTULO DEL PROYECTO</w:t>
                  </w:r>
                  <w:r w:rsidRPr="00882F9E">
                    <w:rPr>
                      <w:rFonts w:ascii="Eras Medium ITC" w:eastAsia="Times New Roman" w:hAnsi="Eras Medium ITC" w:cs="Times New Roman"/>
                      <w:sz w:val="18"/>
                      <w:lang w:eastAsia="es-ES"/>
                    </w:rPr>
                    <w:t>:</w:t>
                  </w:r>
                  <w:r w:rsidRPr="00882F9E">
                    <w:rPr>
                      <w:rFonts w:ascii="Eras Medium ITC" w:eastAsia="Times New Roman" w:hAnsi="Eras Medium ITC" w:cs="Times New Roman"/>
                      <w:sz w:val="22"/>
                      <w:szCs w:val="28"/>
                      <w:lang w:eastAsia="es-ES"/>
                    </w:rPr>
                    <w:t xml:space="preserve"> </w:t>
                  </w:r>
                  <w:r>
                    <w:rPr>
                      <w:rFonts w:ascii="Eras Medium ITC" w:eastAsia="Times New Roman" w:hAnsi="Eras Medium ITC" w:cs="Times New Roman"/>
                      <w:sz w:val="22"/>
                      <w:szCs w:val="28"/>
                      <w:lang w:eastAsia="es-ES"/>
                    </w:rPr>
                    <w:t xml:space="preserve"> </w:t>
                  </w:r>
                </w:p>
                <w:p w14:paraId="32685964" w14:textId="1BD3F9F2" w:rsidR="006A2001" w:rsidRPr="00882F9E" w:rsidRDefault="006A2001" w:rsidP="00BE6890">
                  <w:pPr>
                    <w:framePr w:hSpace="141" w:wrap="around" w:vAnchor="text" w:hAnchor="margin" w:y="239"/>
                    <w:spacing w:before="240" w:line="240" w:lineRule="auto"/>
                    <w:jc w:val="left"/>
                    <w:rPr>
                      <w:rFonts w:ascii="Eras Medium ITC" w:eastAsia="Times New Roman" w:hAnsi="Eras Medium ITC" w:cs="Times New Roman"/>
                      <w:sz w:val="22"/>
                      <w:szCs w:val="28"/>
                      <w:lang w:eastAsia="es-ES"/>
                    </w:rPr>
                  </w:pPr>
                </w:p>
              </w:tc>
            </w:tr>
          </w:tbl>
          <w:p w14:paraId="135858EF" w14:textId="3C176312" w:rsidR="006A2001" w:rsidRPr="006A2001" w:rsidRDefault="006A2001"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Tribunal calificador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1386F059" w14:textId="77777777" w:rsidTr="006A2001">
              <w:tc>
                <w:tcPr>
                  <w:tcW w:w="5472" w:type="dxa"/>
                  <w:shd w:val="clear" w:color="auto" w:fill="auto"/>
                  <w:tcMar>
                    <w:top w:w="57" w:type="dxa"/>
                    <w:left w:w="57" w:type="dxa"/>
                    <w:bottom w:w="57" w:type="dxa"/>
                    <w:right w:w="57" w:type="dxa"/>
                  </w:tcMar>
                </w:tcPr>
                <w:p w14:paraId="46C8AE4F" w14:textId="448DBA9C" w:rsidR="006A2001" w:rsidRPr="006A2001" w:rsidRDefault="006A2001" w:rsidP="00BE6890">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P</w:t>
                  </w:r>
                  <w:r>
                    <w:rPr>
                      <w:rFonts w:ascii="Eras Medium ITC" w:eastAsia="Times New Roman" w:hAnsi="Eras Medium ITC" w:cs="Times New Roman"/>
                      <w:smallCaps/>
                      <w:sz w:val="22"/>
                      <w:szCs w:val="28"/>
                      <w:lang w:eastAsia="es-ES"/>
                    </w:rPr>
                    <w:t>residente</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143D6CE3" w14:textId="62EABC42" w:rsidR="006A2001" w:rsidRPr="006A2001" w:rsidRDefault="006A2001" w:rsidP="00BE6890">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34DC79C3"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3FD12A1" w14:textId="77777777" w:rsidTr="00937CF8">
              <w:tc>
                <w:tcPr>
                  <w:tcW w:w="5472" w:type="dxa"/>
                  <w:shd w:val="clear" w:color="auto" w:fill="auto"/>
                  <w:tcMar>
                    <w:top w:w="57" w:type="dxa"/>
                    <w:left w:w="57" w:type="dxa"/>
                    <w:bottom w:w="57" w:type="dxa"/>
                    <w:right w:w="57" w:type="dxa"/>
                  </w:tcMar>
                </w:tcPr>
                <w:p w14:paraId="093808F5" w14:textId="240F3775" w:rsidR="006A2001" w:rsidRPr="006A2001" w:rsidRDefault="006A2001" w:rsidP="00BE6890">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Secretario</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5BC4DAF" w14:textId="77777777" w:rsidR="006A2001" w:rsidRPr="006A2001" w:rsidRDefault="006A2001" w:rsidP="00BE6890">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7EC0A571"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A4FEADC" w14:textId="77777777" w:rsidTr="00937CF8">
              <w:tc>
                <w:tcPr>
                  <w:tcW w:w="5472" w:type="dxa"/>
                  <w:shd w:val="clear" w:color="auto" w:fill="auto"/>
                  <w:tcMar>
                    <w:top w:w="57" w:type="dxa"/>
                    <w:left w:w="57" w:type="dxa"/>
                    <w:bottom w:w="57" w:type="dxa"/>
                    <w:right w:w="57" w:type="dxa"/>
                  </w:tcMar>
                </w:tcPr>
                <w:p w14:paraId="3F97E307" w14:textId="6FA010CE" w:rsidR="006A2001" w:rsidRPr="006A2001" w:rsidRDefault="006A2001" w:rsidP="00BE6890">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Vocal</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0ED4A80" w14:textId="77777777" w:rsidR="006A2001" w:rsidRPr="006A2001" w:rsidRDefault="006A2001" w:rsidP="00BE6890">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5A058021" w14:textId="77777777" w:rsidR="006A2001" w:rsidRDefault="006A2001" w:rsidP="006A2001">
            <w:pPr>
              <w:tabs>
                <w:tab w:val="right" w:pos="10065"/>
              </w:tabs>
              <w:spacing w:after="0" w:line="240" w:lineRule="auto"/>
              <w:jc w:val="left"/>
              <w:rPr>
                <w:rFonts w:ascii="Eras Medium ITC" w:eastAsia="Times New Roman" w:hAnsi="Eras Medium ITC" w:cs="Times New Roman"/>
                <w:sz w:val="22"/>
                <w:szCs w:val="20"/>
                <w:lang w:eastAsia="es-ES"/>
              </w:rPr>
            </w:pPr>
          </w:p>
          <w:p w14:paraId="10ADA1B9" w14:textId="77777777" w:rsidR="006A2001" w:rsidRPr="006A2001" w:rsidRDefault="006A2001" w:rsidP="006A2001">
            <w:pPr>
              <w:spacing w:before="24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5E3A2553" w14:textId="77777777" w:rsidTr="0015284E">
              <w:tc>
                <w:tcPr>
                  <w:tcW w:w="8675" w:type="dxa"/>
                  <w:shd w:val="clear" w:color="auto" w:fill="auto"/>
                  <w:tcMar>
                    <w:top w:w="57" w:type="dxa"/>
                    <w:left w:w="113" w:type="dxa"/>
                    <w:bottom w:w="57" w:type="dxa"/>
                    <w:right w:w="113" w:type="dxa"/>
                  </w:tcMar>
                  <w:vAlign w:val="center"/>
                </w:tcPr>
                <w:p w14:paraId="7021DD78" w14:textId="4C11658D" w:rsidR="006A2001" w:rsidRPr="0015284E" w:rsidRDefault="0015284E" w:rsidP="00BE6890">
                  <w:pPr>
                    <w:framePr w:hSpace="141" w:wrap="around" w:vAnchor="text" w:hAnchor="margin" w:y="239"/>
                    <w:spacing w:after="120"/>
                    <w:rPr>
                      <w:rFonts w:ascii="Eras Medium ITC" w:eastAsia="Times New Roman" w:hAnsi="Eras Medium ITC" w:cs="Times New Roman"/>
                      <w:sz w:val="22"/>
                      <w:lang w:eastAsia="es-ES"/>
                    </w:rPr>
                  </w:pPr>
                  <w:r w:rsidRPr="0015284E">
                    <w:rPr>
                      <w:rFonts w:ascii="Eras Medium ITC" w:eastAsia="Times New Roman" w:hAnsi="Eras Medium ITC" w:cs="Times New Roman"/>
                      <w:sz w:val="20"/>
                      <w:szCs w:val="20"/>
                      <w:lang w:eastAsia="es-ES"/>
                    </w:rPr>
                    <w:t>Reunido este tribunal el ___ /___ /_______, acuerda otorgar al Trabajo Fin de Grado presentado por D./Dña. __________________________________</w:t>
                  </w:r>
                  <w:proofErr w:type="gramStart"/>
                  <w:r w:rsidRPr="0015284E">
                    <w:rPr>
                      <w:rFonts w:ascii="Eras Medium ITC" w:eastAsia="Times New Roman" w:hAnsi="Eras Medium ITC" w:cs="Times New Roman"/>
                      <w:sz w:val="20"/>
                      <w:szCs w:val="20"/>
                      <w:lang w:eastAsia="es-ES"/>
                    </w:rPr>
                    <w:t>_  la</w:t>
                  </w:r>
                  <w:proofErr w:type="gramEnd"/>
                  <w:r w:rsidRPr="0015284E">
                    <w:rPr>
                      <w:rFonts w:ascii="Eras Medium ITC" w:eastAsia="Times New Roman" w:hAnsi="Eras Medium ITC" w:cs="Times New Roman"/>
                      <w:sz w:val="20"/>
                      <w:szCs w:val="20"/>
                      <w:lang w:eastAsia="es-ES"/>
                    </w:rPr>
                    <w:t xml:space="preserve"> calificación de </w:t>
                  </w:r>
                  <w:r>
                    <w:rPr>
                      <w:rFonts w:ascii="Eras Medium ITC" w:eastAsia="Times New Roman" w:hAnsi="Eras Medium ITC" w:cs="Times New Roman"/>
                      <w:sz w:val="20"/>
                      <w:szCs w:val="20"/>
                      <w:lang w:eastAsia="es-ES"/>
                    </w:rPr>
                    <w:t>______________________</w:t>
                  </w:r>
                </w:p>
              </w:tc>
            </w:tr>
          </w:tbl>
          <w:p w14:paraId="28A2CEC3" w14:textId="32A58E66" w:rsidR="00854A5D" w:rsidRDefault="00854A5D" w:rsidP="00937CF8">
            <w:pPr>
              <w:tabs>
                <w:tab w:val="right" w:pos="10065"/>
              </w:tabs>
              <w:spacing w:after="0" w:line="240" w:lineRule="auto"/>
              <w:jc w:val="left"/>
              <w:rPr>
                <w:rFonts w:ascii="Eras Medium ITC" w:eastAsia="Times New Roman" w:hAnsi="Eras Medium ITC" w:cs="Times New Roman"/>
                <w:b/>
                <w:sz w:val="18"/>
                <w:szCs w:val="18"/>
                <w:lang w:eastAsia="es-ES"/>
              </w:rPr>
            </w:pPr>
          </w:p>
          <w:p w14:paraId="242F0E73" w14:textId="77777777" w:rsidR="00854A5D" w:rsidRPr="00F61B40" w:rsidRDefault="00854A5D" w:rsidP="0015284E">
            <w:pPr>
              <w:tabs>
                <w:tab w:val="right" w:pos="10065"/>
              </w:tabs>
              <w:spacing w:after="0" w:line="240" w:lineRule="auto"/>
              <w:jc w:val="left"/>
              <w:rPr>
                <w:rFonts w:ascii="Eras Medium ITC" w:eastAsia="Times New Roman" w:hAnsi="Eras Medium ITC" w:cs="Times New Roman"/>
                <w:sz w:val="22"/>
                <w:szCs w:val="20"/>
                <w:lang w:eastAsia="es-ES"/>
              </w:rPr>
            </w:pPr>
          </w:p>
        </w:tc>
      </w:tr>
    </w:tbl>
    <w:p w14:paraId="14811788" w14:textId="77777777" w:rsidR="00782B86" w:rsidRPr="00F27482" w:rsidRDefault="00782B86" w:rsidP="00854A5D"/>
    <w:p w14:paraId="59DEBF90" w14:textId="77777777" w:rsidR="00854A5D" w:rsidRPr="00F27482" w:rsidRDefault="00854A5D" w:rsidP="00854A5D"/>
    <w:p w14:paraId="3AF86260" w14:textId="77777777" w:rsidR="00922079" w:rsidRDefault="00922079">
      <w:pPr>
        <w:sectPr w:rsidR="00922079" w:rsidSect="006351D8">
          <w:headerReference w:type="default" r:id="rId18"/>
          <w:footerReference w:type="even" r:id="rId19"/>
          <w:headerReference w:type="first" r:id="rId20"/>
          <w:footerReference w:type="first" r:id="rId21"/>
          <w:pgSz w:w="11900" w:h="16840"/>
          <w:pgMar w:top="1985" w:right="1268" w:bottom="1417" w:left="1701" w:header="708" w:footer="708" w:gutter="0"/>
          <w:pgNumType w:fmt="upperRoman" w:start="1"/>
          <w:cols w:space="708"/>
          <w:docGrid w:linePitch="360"/>
        </w:sectPr>
      </w:pPr>
    </w:p>
    <w:p w14:paraId="7D2D08F9" w14:textId="0A5F03AE" w:rsidR="00A91FB3" w:rsidRPr="00BC13A5" w:rsidRDefault="00A91FB3" w:rsidP="00630A81">
      <w:pPr>
        <w:pStyle w:val="Ttulo"/>
        <w:rPr>
          <w:rFonts w:asciiTheme="minorHAnsi" w:eastAsiaTheme="minorHAnsi" w:hAnsiTheme="minorHAnsi" w:cs="Arial"/>
          <w:spacing w:val="0"/>
          <w:kern w:val="0"/>
          <w:sz w:val="24"/>
          <w:szCs w:val="24"/>
        </w:rPr>
      </w:pPr>
      <w:bookmarkStart w:id="12" w:name="_Toc492311562"/>
      <w:bookmarkStart w:id="13" w:name="_Toc492311855"/>
      <w:bookmarkStart w:id="14" w:name="_Toc492644603"/>
      <w:bookmarkStart w:id="15" w:name="_Toc492644665"/>
      <w:bookmarkStart w:id="16" w:name="_Toc492887858"/>
      <w:bookmarkStart w:id="17" w:name="_Toc492888159"/>
      <w:bookmarkStart w:id="18" w:name="_Toc492901247"/>
      <w:r w:rsidRPr="00BC13A5">
        <w:rPr>
          <w:szCs w:val="48"/>
        </w:rPr>
        <w:lastRenderedPageBreak/>
        <w:t>Resumen</w:t>
      </w:r>
      <w:bookmarkEnd w:id="12"/>
      <w:bookmarkEnd w:id="13"/>
      <w:bookmarkEnd w:id="14"/>
      <w:bookmarkEnd w:id="15"/>
      <w:bookmarkEnd w:id="16"/>
      <w:bookmarkEnd w:id="17"/>
      <w:bookmarkEnd w:id="18"/>
      <w:r w:rsidRPr="00BC13A5">
        <w:rPr>
          <w:rFonts w:asciiTheme="minorHAnsi" w:eastAsiaTheme="minorHAnsi" w:hAnsiTheme="minorHAnsi" w:cs="Arial"/>
          <w:spacing w:val="0"/>
          <w:kern w:val="0"/>
          <w:sz w:val="24"/>
          <w:szCs w:val="24"/>
        </w:rPr>
        <w:tab/>
      </w:r>
    </w:p>
    <w:p w14:paraId="43BE45D9" w14:textId="418A06AA" w:rsidR="00A91FB3" w:rsidRDefault="00BC13A5" w:rsidP="00A91FB3">
      <w:pPr>
        <w:autoSpaceDE w:val="0"/>
        <w:autoSpaceDN w:val="0"/>
        <w:adjustRightInd w:val="0"/>
        <w:spacing w:after="0" w:line="240" w:lineRule="auto"/>
        <w:rPr>
          <w:rFonts w:cs="Arial"/>
          <w:szCs w:val="24"/>
        </w:rPr>
      </w:pPr>
      <w:r>
        <w:rPr>
          <w:rFonts w:cs="Arial"/>
          <w:szCs w:val="24"/>
        </w:rPr>
        <w:t>Texto con, a lo sumo, 200 palabras.</w:t>
      </w:r>
    </w:p>
    <w:p w14:paraId="758A6661" w14:textId="77777777" w:rsidR="00A91FB3" w:rsidRPr="002C6510" w:rsidRDefault="00A91FB3" w:rsidP="00A91FB3">
      <w:pPr>
        <w:autoSpaceDE w:val="0"/>
        <w:autoSpaceDN w:val="0"/>
        <w:adjustRightInd w:val="0"/>
        <w:spacing w:after="0" w:line="240" w:lineRule="auto"/>
        <w:rPr>
          <w:rFonts w:cs="Arial"/>
          <w:szCs w:val="24"/>
        </w:rPr>
      </w:pPr>
    </w:p>
    <w:p w14:paraId="59867B31" w14:textId="672E8C9C" w:rsidR="00A91FB3" w:rsidRDefault="00A91FB3" w:rsidP="00A91FB3">
      <w:pPr>
        <w:autoSpaceDE w:val="0"/>
        <w:autoSpaceDN w:val="0"/>
        <w:adjustRightInd w:val="0"/>
        <w:spacing w:after="0" w:line="240" w:lineRule="auto"/>
        <w:rPr>
          <w:rFonts w:cs="Arial"/>
          <w:szCs w:val="24"/>
        </w:rPr>
      </w:pPr>
    </w:p>
    <w:p w14:paraId="7FD5293D" w14:textId="2F9C10EE" w:rsidR="00BC13A5" w:rsidRDefault="00BC13A5" w:rsidP="00A91FB3">
      <w:pPr>
        <w:autoSpaceDE w:val="0"/>
        <w:autoSpaceDN w:val="0"/>
        <w:adjustRightInd w:val="0"/>
        <w:spacing w:after="0" w:line="240" w:lineRule="auto"/>
        <w:rPr>
          <w:rFonts w:cs="Arial"/>
          <w:szCs w:val="24"/>
        </w:rPr>
      </w:pPr>
    </w:p>
    <w:p w14:paraId="11425966" w14:textId="396C56DA" w:rsidR="00BC13A5" w:rsidRDefault="00BC13A5" w:rsidP="00A91FB3">
      <w:pPr>
        <w:autoSpaceDE w:val="0"/>
        <w:autoSpaceDN w:val="0"/>
        <w:adjustRightInd w:val="0"/>
        <w:spacing w:after="0" w:line="240" w:lineRule="auto"/>
        <w:rPr>
          <w:rFonts w:cs="Arial"/>
          <w:szCs w:val="24"/>
        </w:rPr>
      </w:pPr>
    </w:p>
    <w:p w14:paraId="0C4CB6E6" w14:textId="761156E4" w:rsidR="00BC13A5" w:rsidRDefault="00BC13A5" w:rsidP="00A91FB3">
      <w:pPr>
        <w:autoSpaceDE w:val="0"/>
        <w:autoSpaceDN w:val="0"/>
        <w:adjustRightInd w:val="0"/>
        <w:spacing w:after="0" w:line="240" w:lineRule="auto"/>
        <w:rPr>
          <w:rFonts w:cs="Arial"/>
          <w:szCs w:val="24"/>
        </w:rPr>
      </w:pPr>
    </w:p>
    <w:p w14:paraId="123F51A8" w14:textId="222C5201" w:rsidR="00BC13A5" w:rsidRDefault="00BC13A5" w:rsidP="00A91FB3">
      <w:pPr>
        <w:autoSpaceDE w:val="0"/>
        <w:autoSpaceDN w:val="0"/>
        <w:adjustRightInd w:val="0"/>
        <w:spacing w:after="0" w:line="240" w:lineRule="auto"/>
        <w:rPr>
          <w:rFonts w:cs="Arial"/>
          <w:szCs w:val="24"/>
        </w:rPr>
      </w:pPr>
    </w:p>
    <w:p w14:paraId="1952BE24" w14:textId="36874336" w:rsidR="00BC13A5" w:rsidRDefault="00BC13A5" w:rsidP="00A91FB3">
      <w:pPr>
        <w:autoSpaceDE w:val="0"/>
        <w:autoSpaceDN w:val="0"/>
        <w:adjustRightInd w:val="0"/>
        <w:spacing w:after="0" w:line="240" w:lineRule="auto"/>
        <w:rPr>
          <w:rFonts w:cs="Arial"/>
          <w:szCs w:val="24"/>
        </w:rPr>
      </w:pPr>
    </w:p>
    <w:p w14:paraId="7E2A2E74" w14:textId="33450F0E" w:rsidR="00BC13A5" w:rsidRDefault="00BC13A5" w:rsidP="00A91FB3">
      <w:pPr>
        <w:autoSpaceDE w:val="0"/>
        <w:autoSpaceDN w:val="0"/>
        <w:adjustRightInd w:val="0"/>
        <w:spacing w:after="0" w:line="240" w:lineRule="auto"/>
        <w:rPr>
          <w:rFonts w:cs="Arial"/>
          <w:szCs w:val="24"/>
        </w:rPr>
      </w:pPr>
    </w:p>
    <w:p w14:paraId="7B5F49C0" w14:textId="4C87B89E" w:rsidR="00BC13A5" w:rsidRDefault="00BC13A5" w:rsidP="00A91FB3">
      <w:pPr>
        <w:autoSpaceDE w:val="0"/>
        <w:autoSpaceDN w:val="0"/>
        <w:adjustRightInd w:val="0"/>
        <w:spacing w:after="0" w:line="240" w:lineRule="auto"/>
        <w:rPr>
          <w:rFonts w:cs="Arial"/>
          <w:szCs w:val="24"/>
        </w:rPr>
      </w:pPr>
    </w:p>
    <w:p w14:paraId="0DC25FC4" w14:textId="74E097EC" w:rsidR="00941A4D" w:rsidRDefault="00941A4D" w:rsidP="00A91FB3">
      <w:pPr>
        <w:autoSpaceDE w:val="0"/>
        <w:autoSpaceDN w:val="0"/>
        <w:adjustRightInd w:val="0"/>
        <w:spacing w:after="0" w:line="240" w:lineRule="auto"/>
        <w:rPr>
          <w:rFonts w:cs="Arial"/>
          <w:szCs w:val="24"/>
        </w:rPr>
      </w:pPr>
    </w:p>
    <w:p w14:paraId="67314200" w14:textId="67BDF135" w:rsidR="00941A4D" w:rsidRDefault="00941A4D" w:rsidP="00A91FB3">
      <w:pPr>
        <w:autoSpaceDE w:val="0"/>
        <w:autoSpaceDN w:val="0"/>
        <w:adjustRightInd w:val="0"/>
        <w:spacing w:after="0" w:line="240" w:lineRule="auto"/>
        <w:rPr>
          <w:rFonts w:cs="Arial"/>
          <w:szCs w:val="24"/>
        </w:rPr>
      </w:pPr>
    </w:p>
    <w:p w14:paraId="47A9613A" w14:textId="4803B900" w:rsidR="00BC13A5" w:rsidRDefault="00BC13A5" w:rsidP="00A91FB3">
      <w:pPr>
        <w:autoSpaceDE w:val="0"/>
        <w:autoSpaceDN w:val="0"/>
        <w:adjustRightInd w:val="0"/>
        <w:spacing w:after="0" w:line="240" w:lineRule="auto"/>
        <w:rPr>
          <w:rFonts w:cs="Arial"/>
          <w:szCs w:val="24"/>
        </w:rPr>
      </w:pPr>
    </w:p>
    <w:p w14:paraId="51DD010D" w14:textId="77777777" w:rsidR="00BC13A5" w:rsidRDefault="00BC13A5" w:rsidP="00A91FB3">
      <w:pPr>
        <w:autoSpaceDE w:val="0"/>
        <w:autoSpaceDN w:val="0"/>
        <w:adjustRightInd w:val="0"/>
        <w:spacing w:after="0" w:line="240" w:lineRule="auto"/>
        <w:rPr>
          <w:rFonts w:cs="Arial"/>
          <w:szCs w:val="24"/>
        </w:rPr>
      </w:pPr>
    </w:p>
    <w:p w14:paraId="5DA11B4E" w14:textId="58976BC7" w:rsidR="00BC13A5" w:rsidRDefault="00BC13A5" w:rsidP="00A91FB3">
      <w:pPr>
        <w:autoSpaceDE w:val="0"/>
        <w:autoSpaceDN w:val="0"/>
        <w:adjustRightInd w:val="0"/>
        <w:spacing w:after="0" w:line="240" w:lineRule="auto"/>
        <w:rPr>
          <w:rFonts w:cs="Arial"/>
          <w:szCs w:val="24"/>
        </w:rPr>
      </w:pPr>
    </w:p>
    <w:p w14:paraId="440EA103" w14:textId="0043C344" w:rsidR="00941A4D" w:rsidRDefault="00941A4D" w:rsidP="00A91FB3">
      <w:pPr>
        <w:autoSpaceDE w:val="0"/>
        <w:autoSpaceDN w:val="0"/>
        <w:adjustRightInd w:val="0"/>
        <w:spacing w:after="0" w:line="240" w:lineRule="auto"/>
        <w:rPr>
          <w:rFonts w:cs="Arial"/>
          <w:szCs w:val="24"/>
        </w:rPr>
      </w:pPr>
    </w:p>
    <w:p w14:paraId="42A6ACA5" w14:textId="0F39FE7A" w:rsidR="00941A4D" w:rsidRDefault="00941A4D" w:rsidP="00A91FB3">
      <w:pPr>
        <w:autoSpaceDE w:val="0"/>
        <w:autoSpaceDN w:val="0"/>
        <w:adjustRightInd w:val="0"/>
        <w:spacing w:after="0" w:line="240" w:lineRule="auto"/>
        <w:rPr>
          <w:rFonts w:cs="Arial"/>
          <w:szCs w:val="24"/>
        </w:rPr>
      </w:pPr>
    </w:p>
    <w:p w14:paraId="3EE44997" w14:textId="56E7F355" w:rsidR="00941A4D" w:rsidRDefault="00941A4D" w:rsidP="00A91FB3">
      <w:pPr>
        <w:autoSpaceDE w:val="0"/>
        <w:autoSpaceDN w:val="0"/>
        <w:adjustRightInd w:val="0"/>
        <w:spacing w:after="0" w:line="240" w:lineRule="auto"/>
        <w:rPr>
          <w:rFonts w:cs="Arial"/>
          <w:szCs w:val="24"/>
        </w:rPr>
      </w:pPr>
    </w:p>
    <w:p w14:paraId="1B6ED6AD" w14:textId="062E79AD" w:rsidR="00941A4D" w:rsidRDefault="00941A4D" w:rsidP="00A91FB3">
      <w:pPr>
        <w:autoSpaceDE w:val="0"/>
        <w:autoSpaceDN w:val="0"/>
        <w:adjustRightInd w:val="0"/>
        <w:spacing w:after="0" w:line="240" w:lineRule="auto"/>
        <w:rPr>
          <w:rFonts w:cs="Arial"/>
          <w:szCs w:val="24"/>
        </w:rPr>
      </w:pPr>
    </w:p>
    <w:p w14:paraId="0CC5A0B3" w14:textId="14B2A6BB" w:rsidR="00941A4D" w:rsidRDefault="00941A4D" w:rsidP="00A91FB3">
      <w:pPr>
        <w:autoSpaceDE w:val="0"/>
        <w:autoSpaceDN w:val="0"/>
        <w:adjustRightInd w:val="0"/>
        <w:spacing w:after="0" w:line="240" w:lineRule="auto"/>
        <w:rPr>
          <w:rFonts w:cs="Arial"/>
          <w:szCs w:val="24"/>
        </w:rPr>
      </w:pPr>
    </w:p>
    <w:p w14:paraId="24B31426" w14:textId="77777777" w:rsidR="00941A4D" w:rsidRPr="002C6510" w:rsidRDefault="00941A4D" w:rsidP="00A91FB3">
      <w:pPr>
        <w:autoSpaceDE w:val="0"/>
        <w:autoSpaceDN w:val="0"/>
        <w:adjustRightInd w:val="0"/>
        <w:spacing w:after="0" w:line="240" w:lineRule="auto"/>
        <w:rPr>
          <w:rFonts w:cs="Arial"/>
          <w:szCs w:val="24"/>
        </w:rPr>
      </w:pPr>
    </w:p>
    <w:p w14:paraId="1730ECA2" w14:textId="77777777" w:rsidR="00A91FB3" w:rsidRPr="00B612E8" w:rsidRDefault="00A91FB3" w:rsidP="00A91FB3">
      <w:pPr>
        <w:autoSpaceDE w:val="0"/>
        <w:autoSpaceDN w:val="0"/>
        <w:adjustRightInd w:val="0"/>
        <w:spacing w:after="0" w:line="240" w:lineRule="auto"/>
        <w:rPr>
          <w:rFonts w:cs="Arial"/>
        </w:rPr>
      </w:pPr>
    </w:p>
    <w:p w14:paraId="4AF2B08F" w14:textId="77777777" w:rsidR="00A91FB3" w:rsidRPr="00A43872" w:rsidRDefault="00A91FB3" w:rsidP="00630A81">
      <w:pPr>
        <w:pStyle w:val="Ttulo"/>
      </w:pPr>
      <w:bookmarkStart w:id="19" w:name="_Toc492311563"/>
      <w:bookmarkStart w:id="20" w:name="_Toc492311856"/>
      <w:bookmarkStart w:id="21" w:name="_Toc492644604"/>
      <w:bookmarkStart w:id="22" w:name="_Toc492644666"/>
      <w:bookmarkStart w:id="23" w:name="_Toc492887859"/>
      <w:bookmarkStart w:id="24" w:name="_Toc492888160"/>
      <w:bookmarkStart w:id="25" w:name="_Toc492901248"/>
      <w:r w:rsidRPr="00B612E8">
        <w:t>Palabras Clave</w:t>
      </w:r>
      <w:bookmarkEnd w:id="19"/>
      <w:bookmarkEnd w:id="20"/>
      <w:bookmarkEnd w:id="21"/>
      <w:bookmarkEnd w:id="22"/>
      <w:bookmarkEnd w:id="23"/>
      <w:bookmarkEnd w:id="24"/>
      <w:bookmarkEnd w:id="25"/>
    </w:p>
    <w:p w14:paraId="5B6C3025" w14:textId="170D0641" w:rsidR="00A91FB3" w:rsidRDefault="00A91FB3" w:rsidP="00A43872">
      <w:pPr>
        <w:spacing w:line="276" w:lineRule="auto"/>
      </w:pPr>
    </w:p>
    <w:p w14:paraId="030085D9" w14:textId="461B8B1B" w:rsidR="00C73DFD" w:rsidRDefault="00C73DFD" w:rsidP="00A43872">
      <w:pPr>
        <w:spacing w:line="276" w:lineRule="auto"/>
      </w:pPr>
    </w:p>
    <w:p w14:paraId="607FDF3F" w14:textId="77777777" w:rsidR="00A91FB3" w:rsidRDefault="00A91FB3"/>
    <w:p w14:paraId="24A44BA1" w14:textId="77777777" w:rsidR="00337FBF" w:rsidRDefault="00337FBF"/>
    <w:p w14:paraId="4DF62DDD" w14:textId="77777777" w:rsidR="00337FBF" w:rsidRDefault="00337FBF"/>
    <w:p w14:paraId="1371D87E" w14:textId="77777777" w:rsidR="00BC13A5" w:rsidRDefault="00BC13A5">
      <w:pPr>
        <w:sectPr w:rsidR="00BC13A5" w:rsidSect="006351D8">
          <w:headerReference w:type="even" r:id="rId22"/>
          <w:footerReference w:type="even" r:id="rId23"/>
          <w:headerReference w:type="first" r:id="rId24"/>
          <w:footerReference w:type="first" r:id="rId25"/>
          <w:type w:val="oddPage"/>
          <w:pgSz w:w="11900" w:h="16840" w:code="9"/>
          <w:pgMar w:top="1985" w:right="1701" w:bottom="1417" w:left="1701" w:header="851" w:footer="851" w:gutter="567"/>
          <w:pgNumType w:fmt="upperRoman" w:start="1"/>
          <w:cols w:space="708"/>
          <w:titlePg/>
          <w:docGrid w:linePitch="360"/>
        </w:sectPr>
      </w:pPr>
    </w:p>
    <w:p w14:paraId="67AA6D83" w14:textId="0EE43452" w:rsidR="00BC13A5" w:rsidRPr="00767F00" w:rsidRDefault="00BC13A5" w:rsidP="00767F00">
      <w:pPr>
        <w:pStyle w:val="Ttulo"/>
      </w:pPr>
      <w:proofErr w:type="spellStart"/>
      <w:r w:rsidRPr="00767F00">
        <w:lastRenderedPageBreak/>
        <w:t>Abstract</w:t>
      </w:r>
      <w:proofErr w:type="spellEnd"/>
      <w:r w:rsidRPr="00767F00">
        <w:tab/>
      </w:r>
    </w:p>
    <w:p w14:paraId="10382464" w14:textId="04419E32" w:rsidR="00BC13A5" w:rsidRDefault="00BC13A5" w:rsidP="00BC13A5">
      <w:pPr>
        <w:autoSpaceDE w:val="0"/>
        <w:autoSpaceDN w:val="0"/>
        <w:adjustRightInd w:val="0"/>
        <w:spacing w:after="0" w:line="240" w:lineRule="auto"/>
        <w:rPr>
          <w:rFonts w:cs="Arial"/>
          <w:szCs w:val="24"/>
        </w:rPr>
      </w:pPr>
      <w:r>
        <w:rPr>
          <w:rFonts w:cs="Arial"/>
          <w:szCs w:val="24"/>
        </w:rPr>
        <w:t>Resumen anterior, en inglés.</w:t>
      </w:r>
    </w:p>
    <w:p w14:paraId="32B717FC" w14:textId="77777777" w:rsidR="00941A4D" w:rsidRPr="002C6510" w:rsidRDefault="00941A4D" w:rsidP="00941A4D">
      <w:pPr>
        <w:autoSpaceDE w:val="0"/>
        <w:autoSpaceDN w:val="0"/>
        <w:adjustRightInd w:val="0"/>
        <w:spacing w:after="0" w:line="240" w:lineRule="auto"/>
        <w:rPr>
          <w:rFonts w:cs="Arial"/>
          <w:szCs w:val="24"/>
        </w:rPr>
      </w:pPr>
    </w:p>
    <w:p w14:paraId="351FF564" w14:textId="77777777" w:rsidR="00941A4D" w:rsidRDefault="00941A4D" w:rsidP="00941A4D">
      <w:pPr>
        <w:autoSpaceDE w:val="0"/>
        <w:autoSpaceDN w:val="0"/>
        <w:adjustRightInd w:val="0"/>
        <w:spacing w:after="0" w:line="240" w:lineRule="auto"/>
        <w:rPr>
          <w:rFonts w:cs="Arial"/>
          <w:szCs w:val="24"/>
        </w:rPr>
      </w:pPr>
    </w:p>
    <w:p w14:paraId="2615C4D0" w14:textId="77777777" w:rsidR="00941A4D" w:rsidRDefault="00941A4D" w:rsidP="00941A4D">
      <w:pPr>
        <w:autoSpaceDE w:val="0"/>
        <w:autoSpaceDN w:val="0"/>
        <w:adjustRightInd w:val="0"/>
        <w:spacing w:after="0" w:line="240" w:lineRule="auto"/>
        <w:rPr>
          <w:rFonts w:cs="Arial"/>
          <w:szCs w:val="24"/>
        </w:rPr>
      </w:pPr>
    </w:p>
    <w:p w14:paraId="2C2C1DFB" w14:textId="77777777" w:rsidR="00941A4D" w:rsidRDefault="00941A4D" w:rsidP="00941A4D">
      <w:pPr>
        <w:autoSpaceDE w:val="0"/>
        <w:autoSpaceDN w:val="0"/>
        <w:adjustRightInd w:val="0"/>
        <w:spacing w:after="0" w:line="240" w:lineRule="auto"/>
        <w:rPr>
          <w:rFonts w:cs="Arial"/>
          <w:szCs w:val="24"/>
        </w:rPr>
      </w:pPr>
    </w:p>
    <w:p w14:paraId="3386E56D" w14:textId="77777777" w:rsidR="00941A4D" w:rsidRDefault="00941A4D" w:rsidP="00941A4D">
      <w:pPr>
        <w:autoSpaceDE w:val="0"/>
        <w:autoSpaceDN w:val="0"/>
        <w:adjustRightInd w:val="0"/>
        <w:spacing w:after="0" w:line="240" w:lineRule="auto"/>
        <w:rPr>
          <w:rFonts w:cs="Arial"/>
          <w:szCs w:val="24"/>
        </w:rPr>
      </w:pPr>
    </w:p>
    <w:p w14:paraId="591C45C3" w14:textId="77777777" w:rsidR="00941A4D" w:rsidRDefault="00941A4D" w:rsidP="00941A4D">
      <w:pPr>
        <w:autoSpaceDE w:val="0"/>
        <w:autoSpaceDN w:val="0"/>
        <w:adjustRightInd w:val="0"/>
        <w:spacing w:after="0" w:line="240" w:lineRule="auto"/>
        <w:rPr>
          <w:rFonts w:cs="Arial"/>
          <w:szCs w:val="24"/>
        </w:rPr>
      </w:pPr>
    </w:p>
    <w:p w14:paraId="2CAD2867" w14:textId="77777777" w:rsidR="00941A4D" w:rsidRDefault="00941A4D" w:rsidP="00941A4D">
      <w:pPr>
        <w:autoSpaceDE w:val="0"/>
        <w:autoSpaceDN w:val="0"/>
        <w:adjustRightInd w:val="0"/>
        <w:spacing w:after="0" w:line="240" w:lineRule="auto"/>
        <w:rPr>
          <w:rFonts w:cs="Arial"/>
          <w:szCs w:val="24"/>
        </w:rPr>
      </w:pPr>
    </w:p>
    <w:p w14:paraId="09F3B3BD" w14:textId="77777777" w:rsidR="00941A4D" w:rsidRDefault="00941A4D" w:rsidP="00941A4D">
      <w:pPr>
        <w:autoSpaceDE w:val="0"/>
        <w:autoSpaceDN w:val="0"/>
        <w:adjustRightInd w:val="0"/>
        <w:spacing w:after="0" w:line="240" w:lineRule="auto"/>
        <w:rPr>
          <w:rFonts w:cs="Arial"/>
          <w:szCs w:val="24"/>
        </w:rPr>
      </w:pPr>
    </w:p>
    <w:p w14:paraId="6543159A" w14:textId="77777777" w:rsidR="00941A4D" w:rsidRDefault="00941A4D" w:rsidP="00941A4D">
      <w:pPr>
        <w:autoSpaceDE w:val="0"/>
        <w:autoSpaceDN w:val="0"/>
        <w:adjustRightInd w:val="0"/>
        <w:spacing w:after="0" w:line="240" w:lineRule="auto"/>
        <w:rPr>
          <w:rFonts w:cs="Arial"/>
          <w:szCs w:val="24"/>
        </w:rPr>
      </w:pPr>
    </w:p>
    <w:p w14:paraId="59A09AC6" w14:textId="116B0ED9" w:rsidR="00941A4D" w:rsidRDefault="00EF1449" w:rsidP="00EF1449">
      <w:pPr>
        <w:tabs>
          <w:tab w:val="left" w:pos="6381"/>
        </w:tabs>
        <w:autoSpaceDE w:val="0"/>
        <w:autoSpaceDN w:val="0"/>
        <w:adjustRightInd w:val="0"/>
        <w:spacing w:after="0" w:line="240" w:lineRule="auto"/>
        <w:rPr>
          <w:rFonts w:cs="Arial"/>
          <w:szCs w:val="24"/>
        </w:rPr>
      </w:pPr>
      <w:r>
        <w:rPr>
          <w:rFonts w:cs="Arial"/>
          <w:szCs w:val="24"/>
        </w:rPr>
        <w:tab/>
      </w:r>
    </w:p>
    <w:p w14:paraId="015E7201" w14:textId="13444A1A" w:rsidR="00941A4D" w:rsidRDefault="00941A4D" w:rsidP="00941A4D">
      <w:pPr>
        <w:autoSpaceDE w:val="0"/>
        <w:autoSpaceDN w:val="0"/>
        <w:adjustRightInd w:val="0"/>
        <w:spacing w:after="0" w:line="240" w:lineRule="auto"/>
        <w:rPr>
          <w:rFonts w:cs="Arial"/>
          <w:szCs w:val="24"/>
        </w:rPr>
      </w:pPr>
    </w:p>
    <w:p w14:paraId="3DDB8BA1" w14:textId="2A888491" w:rsidR="00941A4D" w:rsidRDefault="00941A4D" w:rsidP="00941A4D">
      <w:pPr>
        <w:autoSpaceDE w:val="0"/>
        <w:autoSpaceDN w:val="0"/>
        <w:adjustRightInd w:val="0"/>
        <w:spacing w:after="0" w:line="240" w:lineRule="auto"/>
        <w:rPr>
          <w:rFonts w:cs="Arial"/>
          <w:szCs w:val="24"/>
        </w:rPr>
      </w:pPr>
    </w:p>
    <w:p w14:paraId="525289CA" w14:textId="437CDF6D" w:rsidR="00941A4D" w:rsidRDefault="00941A4D" w:rsidP="00941A4D">
      <w:pPr>
        <w:autoSpaceDE w:val="0"/>
        <w:autoSpaceDN w:val="0"/>
        <w:adjustRightInd w:val="0"/>
        <w:spacing w:after="0" w:line="240" w:lineRule="auto"/>
        <w:rPr>
          <w:rFonts w:cs="Arial"/>
          <w:szCs w:val="24"/>
        </w:rPr>
      </w:pPr>
    </w:p>
    <w:p w14:paraId="289438A8" w14:textId="594E59A0" w:rsidR="00941A4D" w:rsidRDefault="00941A4D" w:rsidP="00941A4D">
      <w:pPr>
        <w:autoSpaceDE w:val="0"/>
        <w:autoSpaceDN w:val="0"/>
        <w:adjustRightInd w:val="0"/>
        <w:spacing w:after="0" w:line="240" w:lineRule="auto"/>
        <w:rPr>
          <w:rFonts w:cs="Arial"/>
          <w:szCs w:val="24"/>
        </w:rPr>
      </w:pPr>
    </w:p>
    <w:p w14:paraId="2DD12BBD" w14:textId="77777777" w:rsidR="00941A4D" w:rsidRDefault="00941A4D" w:rsidP="00941A4D">
      <w:pPr>
        <w:autoSpaceDE w:val="0"/>
        <w:autoSpaceDN w:val="0"/>
        <w:adjustRightInd w:val="0"/>
        <w:spacing w:after="0" w:line="240" w:lineRule="auto"/>
        <w:rPr>
          <w:rFonts w:cs="Arial"/>
          <w:szCs w:val="24"/>
        </w:rPr>
      </w:pPr>
    </w:p>
    <w:p w14:paraId="1F483C33" w14:textId="77777777" w:rsidR="00941A4D" w:rsidRDefault="00941A4D" w:rsidP="00941A4D">
      <w:pPr>
        <w:autoSpaceDE w:val="0"/>
        <w:autoSpaceDN w:val="0"/>
        <w:adjustRightInd w:val="0"/>
        <w:spacing w:after="0" w:line="240" w:lineRule="auto"/>
        <w:rPr>
          <w:rFonts w:cs="Arial"/>
          <w:szCs w:val="24"/>
        </w:rPr>
      </w:pPr>
    </w:p>
    <w:p w14:paraId="313A2DF9" w14:textId="77777777" w:rsidR="00941A4D" w:rsidRDefault="00941A4D" w:rsidP="00941A4D">
      <w:pPr>
        <w:autoSpaceDE w:val="0"/>
        <w:autoSpaceDN w:val="0"/>
        <w:adjustRightInd w:val="0"/>
        <w:spacing w:after="0" w:line="240" w:lineRule="auto"/>
        <w:rPr>
          <w:rFonts w:cs="Arial"/>
          <w:szCs w:val="24"/>
        </w:rPr>
      </w:pPr>
    </w:p>
    <w:p w14:paraId="20026657" w14:textId="77777777" w:rsidR="00941A4D" w:rsidRDefault="00941A4D" w:rsidP="00941A4D">
      <w:pPr>
        <w:autoSpaceDE w:val="0"/>
        <w:autoSpaceDN w:val="0"/>
        <w:adjustRightInd w:val="0"/>
        <w:spacing w:after="0" w:line="240" w:lineRule="auto"/>
        <w:rPr>
          <w:rFonts w:cs="Arial"/>
          <w:szCs w:val="24"/>
        </w:rPr>
      </w:pPr>
    </w:p>
    <w:p w14:paraId="4721E0CE" w14:textId="77777777" w:rsidR="00941A4D" w:rsidRDefault="00941A4D" w:rsidP="00941A4D">
      <w:pPr>
        <w:autoSpaceDE w:val="0"/>
        <w:autoSpaceDN w:val="0"/>
        <w:adjustRightInd w:val="0"/>
        <w:spacing w:after="0" w:line="240" w:lineRule="auto"/>
        <w:rPr>
          <w:rFonts w:cs="Arial"/>
          <w:szCs w:val="24"/>
        </w:rPr>
      </w:pPr>
    </w:p>
    <w:p w14:paraId="79BA15B6" w14:textId="77777777" w:rsidR="00941A4D" w:rsidRDefault="00941A4D" w:rsidP="00941A4D">
      <w:pPr>
        <w:autoSpaceDE w:val="0"/>
        <w:autoSpaceDN w:val="0"/>
        <w:adjustRightInd w:val="0"/>
        <w:spacing w:after="0" w:line="240" w:lineRule="auto"/>
        <w:rPr>
          <w:rFonts w:cs="Arial"/>
          <w:szCs w:val="24"/>
        </w:rPr>
      </w:pPr>
    </w:p>
    <w:p w14:paraId="135DDF18" w14:textId="77777777" w:rsidR="00941A4D" w:rsidRPr="002C6510" w:rsidRDefault="00941A4D" w:rsidP="00941A4D">
      <w:pPr>
        <w:autoSpaceDE w:val="0"/>
        <w:autoSpaceDN w:val="0"/>
        <w:adjustRightInd w:val="0"/>
        <w:spacing w:after="0" w:line="240" w:lineRule="auto"/>
        <w:rPr>
          <w:rFonts w:cs="Arial"/>
          <w:szCs w:val="24"/>
        </w:rPr>
      </w:pPr>
    </w:p>
    <w:p w14:paraId="026474AB" w14:textId="746EA87C" w:rsidR="00BC13A5" w:rsidRPr="003F3E02" w:rsidRDefault="00941A4D" w:rsidP="00767F00">
      <w:pPr>
        <w:pStyle w:val="Ttulo"/>
      </w:pPr>
      <w:proofErr w:type="spellStart"/>
      <w:r w:rsidRPr="00767F00">
        <w:t>Keywords</w:t>
      </w:r>
      <w:proofErr w:type="spellEnd"/>
    </w:p>
    <w:p w14:paraId="62DC683C" w14:textId="496F4B20" w:rsidR="00BC13A5" w:rsidRDefault="00BC13A5" w:rsidP="00BC13A5">
      <w:pPr>
        <w:spacing w:line="276" w:lineRule="auto"/>
      </w:pPr>
    </w:p>
    <w:p w14:paraId="4DA1D734" w14:textId="77777777" w:rsidR="00223142" w:rsidRDefault="00223142" w:rsidP="00BC13A5">
      <w:pPr>
        <w:spacing w:line="276" w:lineRule="auto"/>
      </w:pPr>
    </w:p>
    <w:p w14:paraId="45077062" w14:textId="77777777" w:rsidR="00223142" w:rsidRDefault="00223142" w:rsidP="00BC13A5">
      <w:pPr>
        <w:spacing w:line="276" w:lineRule="auto"/>
      </w:pPr>
    </w:p>
    <w:p w14:paraId="6262BB3C" w14:textId="77777777" w:rsidR="00337FBF" w:rsidRDefault="00337FBF"/>
    <w:p w14:paraId="6572265B" w14:textId="77777777" w:rsidR="00941A4D" w:rsidRDefault="00941A4D">
      <w:pPr>
        <w:sectPr w:rsidR="00941A4D" w:rsidSect="00941A4D">
          <w:type w:val="oddPage"/>
          <w:pgSz w:w="11900" w:h="16840" w:code="9"/>
          <w:pgMar w:top="1985" w:right="1701" w:bottom="1418" w:left="1701" w:header="851" w:footer="851" w:gutter="567"/>
          <w:pgNumType w:fmt="upperRoman"/>
          <w:cols w:space="708"/>
          <w:titlePg/>
          <w:docGrid w:linePitch="360"/>
        </w:sectPr>
      </w:pPr>
    </w:p>
    <w:p w14:paraId="39E2B828" w14:textId="32257001" w:rsidR="00337FBF" w:rsidRPr="00767F00" w:rsidRDefault="00D8720C" w:rsidP="00767F00">
      <w:pPr>
        <w:pStyle w:val="Ttulo"/>
      </w:pPr>
      <w:r w:rsidRPr="00767F00">
        <w:lastRenderedPageBreak/>
        <w:t xml:space="preserve">Índice de </w:t>
      </w:r>
      <w:r w:rsidR="0086471E" w:rsidRPr="00767F00">
        <w:t>c</w:t>
      </w:r>
      <w:r w:rsidRPr="00767F00">
        <w:t>ontenido</w:t>
      </w:r>
      <w:r w:rsidR="0086471E" w:rsidRPr="00767F00">
        <w:t>s</w:t>
      </w:r>
    </w:p>
    <w:sdt>
      <w:sdtPr>
        <w:id w:val="-315259238"/>
        <w:docPartObj>
          <w:docPartGallery w:val="Table of Contents"/>
          <w:docPartUnique/>
        </w:docPartObj>
      </w:sdtPr>
      <w:sdtEndPr>
        <w:rPr>
          <w:b/>
          <w:bCs/>
        </w:rPr>
      </w:sdtEndPr>
      <w:sdtContent>
        <w:p w14:paraId="59D949C8" w14:textId="18B26937" w:rsidR="00ED681F" w:rsidRDefault="00ED681F" w:rsidP="00223142">
          <w:pPr>
            <w:spacing w:before="0" w:after="0" w:line="240" w:lineRule="auto"/>
          </w:pPr>
        </w:p>
        <w:p w14:paraId="3D5AFF76" w14:textId="1DF753C0" w:rsidR="009B3341" w:rsidRDefault="00ED681F">
          <w:pPr>
            <w:pStyle w:val="TDC1"/>
            <w:rPr>
              <w:rFonts w:eastAsiaTheme="minorEastAsia"/>
              <w:bCs w:val="0"/>
              <w:iCs w:val="0"/>
              <w:sz w:val="22"/>
              <w:szCs w:val="22"/>
              <w:lang w:eastAsia="es-ES"/>
            </w:rPr>
          </w:pPr>
          <w:r>
            <w:rPr>
              <w:b/>
            </w:rPr>
            <w:fldChar w:fldCharType="begin"/>
          </w:r>
          <w:r>
            <w:rPr>
              <w:b/>
            </w:rPr>
            <w:instrText xml:space="preserve"> TOC \o "1-3" \h \z \u </w:instrText>
          </w:r>
          <w:r>
            <w:rPr>
              <w:b/>
            </w:rPr>
            <w:fldChar w:fldCharType="separate"/>
          </w:r>
          <w:hyperlink w:anchor="_Toc32604329" w:history="1">
            <w:r w:rsidR="009B3341" w:rsidRPr="00095291">
              <w:rPr>
                <w:rStyle w:val="Hipervnculo"/>
                <w:rFonts w:ascii="Calibri Light" w:hAnsi="Calibri Light"/>
              </w:rPr>
              <w:t>Capítulo 1</w:t>
            </w:r>
            <w:r w:rsidR="009B3341" w:rsidRPr="00095291">
              <w:rPr>
                <w:rStyle w:val="Hipervnculo"/>
              </w:rPr>
              <w:t xml:space="preserve"> Introducción</w:t>
            </w:r>
            <w:r w:rsidR="009B3341">
              <w:rPr>
                <w:webHidden/>
              </w:rPr>
              <w:tab/>
            </w:r>
            <w:r w:rsidR="009B3341">
              <w:rPr>
                <w:webHidden/>
              </w:rPr>
              <w:fldChar w:fldCharType="begin"/>
            </w:r>
            <w:r w:rsidR="009B3341">
              <w:rPr>
                <w:webHidden/>
              </w:rPr>
              <w:instrText xml:space="preserve"> PAGEREF _Toc32604329 \h </w:instrText>
            </w:r>
            <w:r w:rsidR="009B3341">
              <w:rPr>
                <w:webHidden/>
              </w:rPr>
            </w:r>
            <w:r w:rsidR="009B3341">
              <w:rPr>
                <w:webHidden/>
              </w:rPr>
              <w:fldChar w:fldCharType="separate"/>
            </w:r>
            <w:r w:rsidR="009B3341">
              <w:rPr>
                <w:webHidden/>
              </w:rPr>
              <w:t>1</w:t>
            </w:r>
            <w:r w:rsidR="009B3341">
              <w:rPr>
                <w:webHidden/>
              </w:rPr>
              <w:fldChar w:fldCharType="end"/>
            </w:r>
          </w:hyperlink>
        </w:p>
        <w:p w14:paraId="67072F73" w14:textId="6C6FF9E8" w:rsidR="009B3341" w:rsidRDefault="00FC408E">
          <w:pPr>
            <w:pStyle w:val="TDC2"/>
            <w:rPr>
              <w:rFonts w:eastAsiaTheme="minorEastAsia"/>
              <w:bCs w:val="0"/>
              <w:noProof/>
              <w:lang w:eastAsia="es-ES"/>
            </w:rPr>
          </w:pPr>
          <w:hyperlink w:anchor="_Toc32604330" w:history="1">
            <w:r w:rsidR="009B3341" w:rsidRPr="00095291">
              <w:rPr>
                <w:rStyle w:val="Hipervnculo"/>
                <w:noProof/>
              </w:rPr>
              <w:t>1.1</w:t>
            </w:r>
            <w:r w:rsidR="009B3341">
              <w:rPr>
                <w:rFonts w:eastAsiaTheme="minorEastAsia"/>
                <w:bCs w:val="0"/>
                <w:noProof/>
                <w:lang w:eastAsia="es-ES"/>
              </w:rPr>
              <w:tab/>
            </w:r>
            <w:r w:rsidR="009B3341" w:rsidRPr="00095291">
              <w:rPr>
                <w:rStyle w:val="Hipervnculo"/>
                <w:noProof/>
              </w:rPr>
              <w:t>Apartado 1.1</w:t>
            </w:r>
            <w:r w:rsidR="009B3341">
              <w:rPr>
                <w:noProof/>
                <w:webHidden/>
              </w:rPr>
              <w:tab/>
            </w:r>
            <w:r w:rsidR="009B3341">
              <w:rPr>
                <w:noProof/>
                <w:webHidden/>
              </w:rPr>
              <w:fldChar w:fldCharType="begin"/>
            </w:r>
            <w:r w:rsidR="009B3341">
              <w:rPr>
                <w:noProof/>
                <w:webHidden/>
              </w:rPr>
              <w:instrText xml:space="preserve"> PAGEREF _Toc32604330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19B449F6" w14:textId="14FA3C1F" w:rsidR="009B3341" w:rsidRDefault="00FC408E">
          <w:pPr>
            <w:pStyle w:val="TDC2"/>
            <w:rPr>
              <w:rFonts w:eastAsiaTheme="minorEastAsia"/>
              <w:bCs w:val="0"/>
              <w:noProof/>
              <w:lang w:eastAsia="es-ES"/>
            </w:rPr>
          </w:pPr>
          <w:hyperlink w:anchor="_Toc32604331" w:history="1">
            <w:r w:rsidR="009B3341" w:rsidRPr="00095291">
              <w:rPr>
                <w:rStyle w:val="Hipervnculo"/>
                <w:noProof/>
              </w:rPr>
              <w:t>1.2</w:t>
            </w:r>
            <w:r w:rsidR="009B3341">
              <w:rPr>
                <w:rFonts w:eastAsiaTheme="minorEastAsia"/>
                <w:bCs w:val="0"/>
                <w:noProof/>
                <w:lang w:eastAsia="es-ES"/>
              </w:rPr>
              <w:tab/>
            </w:r>
            <w:r w:rsidR="009B3341" w:rsidRPr="00095291">
              <w:rPr>
                <w:rStyle w:val="Hipervnculo"/>
                <w:noProof/>
              </w:rPr>
              <w:t>Apartado 1.2</w:t>
            </w:r>
            <w:r w:rsidR="009B3341">
              <w:rPr>
                <w:noProof/>
                <w:webHidden/>
              </w:rPr>
              <w:tab/>
            </w:r>
            <w:r w:rsidR="009B3341">
              <w:rPr>
                <w:noProof/>
                <w:webHidden/>
              </w:rPr>
              <w:fldChar w:fldCharType="begin"/>
            </w:r>
            <w:r w:rsidR="009B3341">
              <w:rPr>
                <w:noProof/>
                <w:webHidden/>
              </w:rPr>
              <w:instrText xml:space="preserve"> PAGEREF _Toc32604331 \h </w:instrText>
            </w:r>
            <w:r w:rsidR="009B3341">
              <w:rPr>
                <w:noProof/>
                <w:webHidden/>
              </w:rPr>
            </w:r>
            <w:r w:rsidR="009B3341">
              <w:rPr>
                <w:noProof/>
                <w:webHidden/>
              </w:rPr>
              <w:fldChar w:fldCharType="separate"/>
            </w:r>
            <w:r w:rsidR="009B3341">
              <w:rPr>
                <w:noProof/>
                <w:webHidden/>
              </w:rPr>
              <w:t>1</w:t>
            </w:r>
            <w:r w:rsidR="009B3341">
              <w:rPr>
                <w:noProof/>
                <w:webHidden/>
              </w:rPr>
              <w:fldChar w:fldCharType="end"/>
            </w:r>
          </w:hyperlink>
        </w:p>
        <w:p w14:paraId="34862D85" w14:textId="311D9E57" w:rsidR="009B3341" w:rsidRDefault="00FC408E">
          <w:pPr>
            <w:pStyle w:val="TDC1"/>
            <w:rPr>
              <w:rFonts w:eastAsiaTheme="minorEastAsia"/>
              <w:bCs w:val="0"/>
              <w:iCs w:val="0"/>
              <w:sz w:val="22"/>
              <w:szCs w:val="22"/>
              <w:lang w:eastAsia="es-ES"/>
            </w:rPr>
          </w:pPr>
          <w:hyperlink w:anchor="_Toc32604332" w:history="1">
            <w:r w:rsidR="009B3341" w:rsidRPr="00095291">
              <w:rPr>
                <w:rStyle w:val="Hipervnculo"/>
                <w:rFonts w:ascii="Calibri Light" w:hAnsi="Calibri Light"/>
              </w:rPr>
              <w:t>Capítulo 2</w:t>
            </w:r>
            <w:r w:rsidR="009B3341" w:rsidRPr="00095291">
              <w:rPr>
                <w:rStyle w:val="Hipervnculo"/>
              </w:rPr>
              <w:t xml:space="preserve"> Gestión del proyecto</w:t>
            </w:r>
            <w:r w:rsidR="009B3341">
              <w:rPr>
                <w:webHidden/>
              </w:rPr>
              <w:tab/>
            </w:r>
            <w:r w:rsidR="009B3341">
              <w:rPr>
                <w:webHidden/>
              </w:rPr>
              <w:fldChar w:fldCharType="begin"/>
            </w:r>
            <w:r w:rsidR="009B3341">
              <w:rPr>
                <w:webHidden/>
              </w:rPr>
              <w:instrText xml:space="preserve"> PAGEREF _Toc32604332 \h </w:instrText>
            </w:r>
            <w:r w:rsidR="009B3341">
              <w:rPr>
                <w:webHidden/>
              </w:rPr>
            </w:r>
            <w:r w:rsidR="009B3341">
              <w:rPr>
                <w:webHidden/>
              </w:rPr>
              <w:fldChar w:fldCharType="separate"/>
            </w:r>
            <w:r w:rsidR="009B3341">
              <w:rPr>
                <w:webHidden/>
              </w:rPr>
              <w:t>3</w:t>
            </w:r>
            <w:r w:rsidR="009B3341">
              <w:rPr>
                <w:webHidden/>
              </w:rPr>
              <w:fldChar w:fldCharType="end"/>
            </w:r>
          </w:hyperlink>
        </w:p>
        <w:p w14:paraId="1A8D2847" w14:textId="6EA80698" w:rsidR="009B3341" w:rsidRDefault="00FC408E">
          <w:pPr>
            <w:pStyle w:val="TDC2"/>
            <w:rPr>
              <w:rFonts w:eastAsiaTheme="minorEastAsia"/>
              <w:bCs w:val="0"/>
              <w:noProof/>
              <w:lang w:eastAsia="es-ES"/>
            </w:rPr>
          </w:pPr>
          <w:hyperlink w:anchor="_Toc32604333" w:history="1">
            <w:r w:rsidR="009B3341" w:rsidRPr="00095291">
              <w:rPr>
                <w:rStyle w:val="Hipervnculo"/>
                <w:noProof/>
              </w:rPr>
              <w:t>2.1</w:t>
            </w:r>
            <w:r w:rsidR="009B3341">
              <w:rPr>
                <w:rFonts w:eastAsiaTheme="minorEastAsia"/>
                <w:bCs w:val="0"/>
                <w:noProof/>
                <w:lang w:eastAsia="es-ES"/>
              </w:rPr>
              <w:tab/>
            </w:r>
            <w:r w:rsidR="009B3341" w:rsidRPr="00095291">
              <w:rPr>
                <w:rStyle w:val="Hipervnculo"/>
                <w:noProof/>
              </w:rPr>
              <w:t>Apartado 2.1</w:t>
            </w:r>
            <w:r w:rsidR="009B3341">
              <w:rPr>
                <w:noProof/>
                <w:webHidden/>
              </w:rPr>
              <w:tab/>
            </w:r>
            <w:r w:rsidR="009B3341">
              <w:rPr>
                <w:noProof/>
                <w:webHidden/>
              </w:rPr>
              <w:fldChar w:fldCharType="begin"/>
            </w:r>
            <w:r w:rsidR="009B3341">
              <w:rPr>
                <w:noProof/>
                <w:webHidden/>
              </w:rPr>
              <w:instrText xml:space="preserve"> PAGEREF _Toc32604333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344EE0EB" w14:textId="666DCA9E" w:rsidR="009B3341" w:rsidRDefault="00FC408E">
          <w:pPr>
            <w:pStyle w:val="TDC2"/>
            <w:rPr>
              <w:rFonts w:eastAsiaTheme="minorEastAsia"/>
              <w:bCs w:val="0"/>
              <w:noProof/>
              <w:lang w:eastAsia="es-ES"/>
            </w:rPr>
          </w:pPr>
          <w:hyperlink w:anchor="_Toc32604334" w:history="1">
            <w:r w:rsidR="009B3341" w:rsidRPr="00095291">
              <w:rPr>
                <w:rStyle w:val="Hipervnculo"/>
                <w:noProof/>
              </w:rPr>
              <w:t>2.2</w:t>
            </w:r>
            <w:r w:rsidR="009B3341">
              <w:rPr>
                <w:rFonts w:eastAsiaTheme="minorEastAsia"/>
                <w:bCs w:val="0"/>
                <w:noProof/>
                <w:lang w:eastAsia="es-ES"/>
              </w:rPr>
              <w:tab/>
            </w:r>
            <w:r w:rsidR="009B3341" w:rsidRPr="00095291">
              <w:rPr>
                <w:rStyle w:val="Hipervnculo"/>
                <w:noProof/>
              </w:rPr>
              <w:t>Apartado 2.2</w:t>
            </w:r>
            <w:r w:rsidR="009B3341">
              <w:rPr>
                <w:noProof/>
                <w:webHidden/>
              </w:rPr>
              <w:tab/>
            </w:r>
            <w:r w:rsidR="009B3341">
              <w:rPr>
                <w:noProof/>
                <w:webHidden/>
              </w:rPr>
              <w:fldChar w:fldCharType="begin"/>
            </w:r>
            <w:r w:rsidR="009B3341">
              <w:rPr>
                <w:noProof/>
                <w:webHidden/>
              </w:rPr>
              <w:instrText xml:space="preserve"> PAGEREF _Toc32604334 \h </w:instrText>
            </w:r>
            <w:r w:rsidR="009B3341">
              <w:rPr>
                <w:noProof/>
                <w:webHidden/>
              </w:rPr>
            </w:r>
            <w:r w:rsidR="009B3341">
              <w:rPr>
                <w:noProof/>
                <w:webHidden/>
              </w:rPr>
              <w:fldChar w:fldCharType="separate"/>
            </w:r>
            <w:r w:rsidR="009B3341">
              <w:rPr>
                <w:noProof/>
                <w:webHidden/>
              </w:rPr>
              <w:t>3</w:t>
            </w:r>
            <w:r w:rsidR="009B3341">
              <w:rPr>
                <w:noProof/>
                <w:webHidden/>
              </w:rPr>
              <w:fldChar w:fldCharType="end"/>
            </w:r>
          </w:hyperlink>
        </w:p>
        <w:p w14:paraId="511768E4" w14:textId="3D471065" w:rsidR="009B3341" w:rsidRDefault="00FC408E">
          <w:pPr>
            <w:pStyle w:val="TDC1"/>
            <w:rPr>
              <w:rFonts w:eastAsiaTheme="minorEastAsia"/>
              <w:bCs w:val="0"/>
              <w:iCs w:val="0"/>
              <w:sz w:val="22"/>
              <w:szCs w:val="22"/>
              <w:lang w:eastAsia="es-ES"/>
            </w:rPr>
          </w:pPr>
          <w:hyperlink w:anchor="_Toc32604335" w:history="1">
            <w:r w:rsidR="009B3341" w:rsidRPr="00095291">
              <w:rPr>
                <w:rStyle w:val="Hipervnculo"/>
                <w:rFonts w:ascii="Calibri Light" w:hAnsi="Calibri Light"/>
              </w:rPr>
              <w:t>Capítulo 3</w:t>
            </w:r>
            <w:r w:rsidR="009B3341" w:rsidRPr="00095291">
              <w:rPr>
                <w:rStyle w:val="Hipervnculo"/>
              </w:rPr>
              <w:t xml:space="preserve"> Análisis</w:t>
            </w:r>
            <w:r w:rsidR="009B3341">
              <w:rPr>
                <w:webHidden/>
              </w:rPr>
              <w:tab/>
            </w:r>
            <w:r w:rsidR="009B3341">
              <w:rPr>
                <w:webHidden/>
              </w:rPr>
              <w:fldChar w:fldCharType="begin"/>
            </w:r>
            <w:r w:rsidR="009B3341">
              <w:rPr>
                <w:webHidden/>
              </w:rPr>
              <w:instrText xml:space="preserve"> PAGEREF _Toc32604335 \h </w:instrText>
            </w:r>
            <w:r w:rsidR="009B3341">
              <w:rPr>
                <w:webHidden/>
              </w:rPr>
            </w:r>
            <w:r w:rsidR="009B3341">
              <w:rPr>
                <w:webHidden/>
              </w:rPr>
              <w:fldChar w:fldCharType="separate"/>
            </w:r>
            <w:r w:rsidR="009B3341">
              <w:rPr>
                <w:webHidden/>
              </w:rPr>
              <w:t>5</w:t>
            </w:r>
            <w:r w:rsidR="009B3341">
              <w:rPr>
                <w:webHidden/>
              </w:rPr>
              <w:fldChar w:fldCharType="end"/>
            </w:r>
          </w:hyperlink>
        </w:p>
        <w:p w14:paraId="0A1FE4A6" w14:textId="61606702" w:rsidR="009B3341" w:rsidRDefault="00FC408E">
          <w:pPr>
            <w:pStyle w:val="TDC2"/>
            <w:rPr>
              <w:rFonts w:eastAsiaTheme="minorEastAsia"/>
              <w:bCs w:val="0"/>
              <w:noProof/>
              <w:lang w:eastAsia="es-ES"/>
            </w:rPr>
          </w:pPr>
          <w:hyperlink w:anchor="_Toc32604336" w:history="1">
            <w:r w:rsidR="009B3341" w:rsidRPr="00095291">
              <w:rPr>
                <w:rStyle w:val="Hipervnculo"/>
                <w:noProof/>
              </w:rPr>
              <w:t>3.1</w:t>
            </w:r>
            <w:r w:rsidR="009B3341">
              <w:rPr>
                <w:rFonts w:eastAsiaTheme="minorEastAsia"/>
                <w:bCs w:val="0"/>
                <w:noProof/>
                <w:lang w:eastAsia="es-ES"/>
              </w:rPr>
              <w:tab/>
            </w:r>
            <w:r w:rsidR="009B3341" w:rsidRPr="00095291">
              <w:rPr>
                <w:rStyle w:val="Hipervnculo"/>
                <w:noProof/>
              </w:rPr>
              <w:t>Apartado 3.1</w:t>
            </w:r>
            <w:r w:rsidR="009B3341">
              <w:rPr>
                <w:noProof/>
                <w:webHidden/>
              </w:rPr>
              <w:tab/>
            </w:r>
            <w:r w:rsidR="009B3341">
              <w:rPr>
                <w:noProof/>
                <w:webHidden/>
              </w:rPr>
              <w:fldChar w:fldCharType="begin"/>
            </w:r>
            <w:r w:rsidR="009B3341">
              <w:rPr>
                <w:noProof/>
                <w:webHidden/>
              </w:rPr>
              <w:instrText xml:space="preserve"> PAGEREF _Toc32604336 \h </w:instrText>
            </w:r>
            <w:r w:rsidR="009B3341">
              <w:rPr>
                <w:noProof/>
                <w:webHidden/>
              </w:rPr>
            </w:r>
            <w:r w:rsidR="009B3341">
              <w:rPr>
                <w:noProof/>
                <w:webHidden/>
              </w:rPr>
              <w:fldChar w:fldCharType="separate"/>
            </w:r>
            <w:r w:rsidR="009B3341">
              <w:rPr>
                <w:noProof/>
                <w:webHidden/>
              </w:rPr>
              <w:t>5</w:t>
            </w:r>
            <w:r w:rsidR="009B3341">
              <w:rPr>
                <w:noProof/>
                <w:webHidden/>
              </w:rPr>
              <w:fldChar w:fldCharType="end"/>
            </w:r>
          </w:hyperlink>
        </w:p>
        <w:p w14:paraId="0493646A" w14:textId="5904BBDF" w:rsidR="009B3341" w:rsidRDefault="00FC408E">
          <w:pPr>
            <w:pStyle w:val="TDC2"/>
            <w:rPr>
              <w:rFonts w:eastAsiaTheme="minorEastAsia"/>
              <w:bCs w:val="0"/>
              <w:noProof/>
              <w:lang w:eastAsia="es-ES"/>
            </w:rPr>
          </w:pPr>
          <w:hyperlink w:anchor="_Toc32604337" w:history="1">
            <w:r w:rsidR="009B3341" w:rsidRPr="00095291">
              <w:rPr>
                <w:rStyle w:val="Hipervnculo"/>
                <w:noProof/>
              </w:rPr>
              <w:t>3.2</w:t>
            </w:r>
            <w:r w:rsidR="009B3341">
              <w:rPr>
                <w:rFonts w:eastAsiaTheme="minorEastAsia"/>
                <w:bCs w:val="0"/>
                <w:noProof/>
                <w:lang w:eastAsia="es-ES"/>
              </w:rPr>
              <w:tab/>
            </w:r>
            <w:r w:rsidR="009B3341" w:rsidRPr="00095291">
              <w:rPr>
                <w:rStyle w:val="Hipervnculo"/>
                <w:noProof/>
              </w:rPr>
              <w:t>Apartado 3.2</w:t>
            </w:r>
            <w:r w:rsidR="009B3341">
              <w:rPr>
                <w:noProof/>
                <w:webHidden/>
              </w:rPr>
              <w:tab/>
            </w:r>
            <w:r w:rsidR="009B3341">
              <w:rPr>
                <w:noProof/>
                <w:webHidden/>
              </w:rPr>
              <w:fldChar w:fldCharType="begin"/>
            </w:r>
            <w:r w:rsidR="009B3341">
              <w:rPr>
                <w:noProof/>
                <w:webHidden/>
              </w:rPr>
              <w:instrText xml:space="preserve"> PAGEREF _Toc32604337 \h </w:instrText>
            </w:r>
            <w:r w:rsidR="009B3341">
              <w:rPr>
                <w:noProof/>
                <w:webHidden/>
              </w:rPr>
            </w:r>
            <w:r w:rsidR="009B3341">
              <w:rPr>
                <w:noProof/>
                <w:webHidden/>
              </w:rPr>
              <w:fldChar w:fldCharType="separate"/>
            </w:r>
            <w:r w:rsidR="009B3341">
              <w:rPr>
                <w:noProof/>
                <w:webHidden/>
              </w:rPr>
              <w:t>6</w:t>
            </w:r>
            <w:r w:rsidR="009B3341">
              <w:rPr>
                <w:noProof/>
                <w:webHidden/>
              </w:rPr>
              <w:fldChar w:fldCharType="end"/>
            </w:r>
          </w:hyperlink>
        </w:p>
        <w:p w14:paraId="257FDB26" w14:textId="31616322" w:rsidR="009B3341" w:rsidRDefault="00FC408E">
          <w:pPr>
            <w:pStyle w:val="TDC1"/>
            <w:rPr>
              <w:rFonts w:eastAsiaTheme="minorEastAsia"/>
              <w:bCs w:val="0"/>
              <w:iCs w:val="0"/>
              <w:sz w:val="22"/>
              <w:szCs w:val="22"/>
              <w:lang w:eastAsia="es-ES"/>
            </w:rPr>
          </w:pPr>
          <w:hyperlink w:anchor="_Toc32604338" w:history="1">
            <w:r w:rsidR="009B3341" w:rsidRPr="00095291">
              <w:rPr>
                <w:rStyle w:val="Hipervnculo"/>
                <w:rFonts w:ascii="Calibri Light" w:hAnsi="Calibri Light"/>
              </w:rPr>
              <w:t>Capítulo 4</w:t>
            </w:r>
            <w:r w:rsidR="009B3341" w:rsidRPr="00095291">
              <w:rPr>
                <w:rStyle w:val="Hipervnculo"/>
              </w:rPr>
              <w:t xml:space="preserve"> Diseño e implementación</w:t>
            </w:r>
            <w:r w:rsidR="009B3341">
              <w:rPr>
                <w:webHidden/>
              </w:rPr>
              <w:tab/>
            </w:r>
            <w:r w:rsidR="009B3341">
              <w:rPr>
                <w:webHidden/>
              </w:rPr>
              <w:fldChar w:fldCharType="begin"/>
            </w:r>
            <w:r w:rsidR="009B3341">
              <w:rPr>
                <w:webHidden/>
              </w:rPr>
              <w:instrText xml:space="preserve"> PAGEREF _Toc32604338 \h </w:instrText>
            </w:r>
            <w:r w:rsidR="009B3341">
              <w:rPr>
                <w:webHidden/>
              </w:rPr>
            </w:r>
            <w:r w:rsidR="009B3341">
              <w:rPr>
                <w:webHidden/>
              </w:rPr>
              <w:fldChar w:fldCharType="separate"/>
            </w:r>
            <w:r w:rsidR="009B3341">
              <w:rPr>
                <w:webHidden/>
              </w:rPr>
              <w:t>7</w:t>
            </w:r>
            <w:r w:rsidR="009B3341">
              <w:rPr>
                <w:webHidden/>
              </w:rPr>
              <w:fldChar w:fldCharType="end"/>
            </w:r>
          </w:hyperlink>
        </w:p>
        <w:p w14:paraId="350713D4" w14:textId="39FA8EEE" w:rsidR="009B3341" w:rsidRDefault="00FC408E">
          <w:pPr>
            <w:pStyle w:val="TDC2"/>
            <w:rPr>
              <w:rFonts w:eastAsiaTheme="minorEastAsia"/>
              <w:bCs w:val="0"/>
              <w:noProof/>
              <w:lang w:eastAsia="es-ES"/>
            </w:rPr>
          </w:pPr>
          <w:hyperlink w:anchor="_Toc32604339" w:history="1">
            <w:r w:rsidR="009B3341" w:rsidRPr="00095291">
              <w:rPr>
                <w:rStyle w:val="Hipervnculo"/>
                <w:noProof/>
              </w:rPr>
              <w:t>4.1</w:t>
            </w:r>
            <w:r w:rsidR="009B3341">
              <w:rPr>
                <w:rFonts w:eastAsiaTheme="minorEastAsia"/>
                <w:bCs w:val="0"/>
                <w:noProof/>
                <w:lang w:eastAsia="es-ES"/>
              </w:rPr>
              <w:tab/>
            </w:r>
            <w:r w:rsidR="009B3341" w:rsidRPr="00095291">
              <w:rPr>
                <w:rStyle w:val="Hipervnculo"/>
                <w:noProof/>
              </w:rPr>
              <w:t>Apartado 4.1</w:t>
            </w:r>
            <w:r w:rsidR="009B3341">
              <w:rPr>
                <w:noProof/>
                <w:webHidden/>
              </w:rPr>
              <w:tab/>
            </w:r>
            <w:r w:rsidR="009B3341">
              <w:rPr>
                <w:noProof/>
                <w:webHidden/>
              </w:rPr>
              <w:fldChar w:fldCharType="begin"/>
            </w:r>
            <w:r w:rsidR="009B3341">
              <w:rPr>
                <w:noProof/>
                <w:webHidden/>
              </w:rPr>
              <w:instrText xml:space="preserve"> PAGEREF _Toc32604339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6B906961" w14:textId="5776307C" w:rsidR="009B3341" w:rsidRDefault="00FC408E">
          <w:pPr>
            <w:pStyle w:val="TDC2"/>
            <w:rPr>
              <w:rFonts w:eastAsiaTheme="minorEastAsia"/>
              <w:bCs w:val="0"/>
              <w:noProof/>
              <w:lang w:eastAsia="es-ES"/>
            </w:rPr>
          </w:pPr>
          <w:hyperlink w:anchor="_Toc32604340" w:history="1">
            <w:r w:rsidR="009B3341" w:rsidRPr="00095291">
              <w:rPr>
                <w:rStyle w:val="Hipervnculo"/>
                <w:noProof/>
              </w:rPr>
              <w:t>4.2</w:t>
            </w:r>
            <w:r w:rsidR="009B3341">
              <w:rPr>
                <w:rFonts w:eastAsiaTheme="minorEastAsia"/>
                <w:bCs w:val="0"/>
                <w:noProof/>
                <w:lang w:eastAsia="es-ES"/>
              </w:rPr>
              <w:tab/>
            </w:r>
            <w:r w:rsidR="009B3341" w:rsidRPr="00095291">
              <w:rPr>
                <w:rStyle w:val="Hipervnculo"/>
                <w:noProof/>
              </w:rPr>
              <w:t>Apartado 4.2</w:t>
            </w:r>
            <w:r w:rsidR="009B3341">
              <w:rPr>
                <w:noProof/>
                <w:webHidden/>
              </w:rPr>
              <w:tab/>
            </w:r>
            <w:r w:rsidR="009B3341">
              <w:rPr>
                <w:noProof/>
                <w:webHidden/>
              </w:rPr>
              <w:fldChar w:fldCharType="begin"/>
            </w:r>
            <w:r w:rsidR="009B3341">
              <w:rPr>
                <w:noProof/>
                <w:webHidden/>
              </w:rPr>
              <w:instrText xml:space="preserve"> PAGEREF _Toc32604340 \h </w:instrText>
            </w:r>
            <w:r w:rsidR="009B3341">
              <w:rPr>
                <w:noProof/>
                <w:webHidden/>
              </w:rPr>
            </w:r>
            <w:r w:rsidR="009B3341">
              <w:rPr>
                <w:noProof/>
                <w:webHidden/>
              </w:rPr>
              <w:fldChar w:fldCharType="separate"/>
            </w:r>
            <w:r w:rsidR="009B3341">
              <w:rPr>
                <w:noProof/>
                <w:webHidden/>
              </w:rPr>
              <w:t>8</w:t>
            </w:r>
            <w:r w:rsidR="009B3341">
              <w:rPr>
                <w:noProof/>
                <w:webHidden/>
              </w:rPr>
              <w:fldChar w:fldCharType="end"/>
            </w:r>
          </w:hyperlink>
        </w:p>
        <w:p w14:paraId="1E27A560" w14:textId="3C9D6FD6" w:rsidR="009B3341" w:rsidRDefault="00FC408E">
          <w:pPr>
            <w:pStyle w:val="TDC1"/>
            <w:rPr>
              <w:rFonts w:eastAsiaTheme="minorEastAsia"/>
              <w:bCs w:val="0"/>
              <w:iCs w:val="0"/>
              <w:sz w:val="22"/>
              <w:szCs w:val="22"/>
              <w:lang w:eastAsia="es-ES"/>
            </w:rPr>
          </w:pPr>
          <w:hyperlink w:anchor="_Toc32604341" w:history="1">
            <w:r w:rsidR="009B3341" w:rsidRPr="00095291">
              <w:rPr>
                <w:rStyle w:val="Hipervnculo"/>
                <w:rFonts w:ascii="Calibri Light" w:hAnsi="Calibri Light"/>
              </w:rPr>
              <w:t>Capítulo 5</w:t>
            </w:r>
            <w:r w:rsidR="009B3341" w:rsidRPr="00095291">
              <w:rPr>
                <w:rStyle w:val="Hipervnculo"/>
              </w:rPr>
              <w:t xml:space="preserve"> Evaluación</w:t>
            </w:r>
            <w:r w:rsidR="009B3341">
              <w:rPr>
                <w:webHidden/>
              </w:rPr>
              <w:tab/>
            </w:r>
            <w:r w:rsidR="009B3341">
              <w:rPr>
                <w:webHidden/>
              </w:rPr>
              <w:fldChar w:fldCharType="begin"/>
            </w:r>
            <w:r w:rsidR="009B3341">
              <w:rPr>
                <w:webHidden/>
              </w:rPr>
              <w:instrText xml:space="preserve"> PAGEREF _Toc32604341 \h </w:instrText>
            </w:r>
            <w:r w:rsidR="009B3341">
              <w:rPr>
                <w:webHidden/>
              </w:rPr>
            </w:r>
            <w:r w:rsidR="009B3341">
              <w:rPr>
                <w:webHidden/>
              </w:rPr>
              <w:fldChar w:fldCharType="separate"/>
            </w:r>
            <w:r w:rsidR="009B3341">
              <w:rPr>
                <w:webHidden/>
              </w:rPr>
              <w:t>9</w:t>
            </w:r>
            <w:r w:rsidR="009B3341">
              <w:rPr>
                <w:webHidden/>
              </w:rPr>
              <w:fldChar w:fldCharType="end"/>
            </w:r>
          </w:hyperlink>
        </w:p>
        <w:p w14:paraId="72002685" w14:textId="5DB99ED6" w:rsidR="009B3341" w:rsidRDefault="00FC408E">
          <w:pPr>
            <w:pStyle w:val="TDC2"/>
            <w:rPr>
              <w:rFonts w:eastAsiaTheme="minorEastAsia"/>
              <w:bCs w:val="0"/>
              <w:noProof/>
              <w:lang w:eastAsia="es-ES"/>
            </w:rPr>
          </w:pPr>
          <w:hyperlink w:anchor="_Toc32604342" w:history="1">
            <w:r w:rsidR="009B3341" w:rsidRPr="00095291">
              <w:rPr>
                <w:rStyle w:val="Hipervnculo"/>
                <w:noProof/>
              </w:rPr>
              <w:t>5.1</w:t>
            </w:r>
            <w:r w:rsidR="009B3341">
              <w:rPr>
                <w:rFonts w:eastAsiaTheme="minorEastAsia"/>
                <w:bCs w:val="0"/>
                <w:noProof/>
                <w:lang w:eastAsia="es-ES"/>
              </w:rPr>
              <w:tab/>
            </w:r>
            <w:r w:rsidR="009B3341" w:rsidRPr="00095291">
              <w:rPr>
                <w:rStyle w:val="Hipervnculo"/>
                <w:noProof/>
              </w:rPr>
              <w:t>Apartado 5.1</w:t>
            </w:r>
            <w:r w:rsidR="009B3341">
              <w:rPr>
                <w:noProof/>
                <w:webHidden/>
              </w:rPr>
              <w:tab/>
            </w:r>
            <w:r w:rsidR="009B3341">
              <w:rPr>
                <w:noProof/>
                <w:webHidden/>
              </w:rPr>
              <w:fldChar w:fldCharType="begin"/>
            </w:r>
            <w:r w:rsidR="009B3341">
              <w:rPr>
                <w:noProof/>
                <w:webHidden/>
              </w:rPr>
              <w:instrText xml:space="preserve"> PAGEREF _Toc32604342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0AD2A392" w14:textId="68B6F9BE" w:rsidR="009B3341" w:rsidRDefault="00FC408E">
          <w:pPr>
            <w:pStyle w:val="TDC2"/>
            <w:rPr>
              <w:rFonts w:eastAsiaTheme="minorEastAsia"/>
              <w:bCs w:val="0"/>
              <w:noProof/>
              <w:lang w:eastAsia="es-ES"/>
            </w:rPr>
          </w:pPr>
          <w:hyperlink w:anchor="_Toc32604343" w:history="1">
            <w:r w:rsidR="009B3341" w:rsidRPr="00095291">
              <w:rPr>
                <w:rStyle w:val="Hipervnculo"/>
                <w:noProof/>
              </w:rPr>
              <w:t>5.2</w:t>
            </w:r>
            <w:r w:rsidR="009B3341">
              <w:rPr>
                <w:rFonts w:eastAsiaTheme="minorEastAsia"/>
                <w:bCs w:val="0"/>
                <w:noProof/>
                <w:lang w:eastAsia="es-ES"/>
              </w:rPr>
              <w:tab/>
            </w:r>
            <w:r w:rsidR="009B3341" w:rsidRPr="00095291">
              <w:rPr>
                <w:rStyle w:val="Hipervnculo"/>
                <w:noProof/>
              </w:rPr>
              <w:t>Apartado 5.2</w:t>
            </w:r>
            <w:r w:rsidR="009B3341">
              <w:rPr>
                <w:noProof/>
                <w:webHidden/>
              </w:rPr>
              <w:tab/>
            </w:r>
            <w:r w:rsidR="009B3341">
              <w:rPr>
                <w:noProof/>
                <w:webHidden/>
              </w:rPr>
              <w:fldChar w:fldCharType="begin"/>
            </w:r>
            <w:r w:rsidR="009B3341">
              <w:rPr>
                <w:noProof/>
                <w:webHidden/>
              </w:rPr>
              <w:instrText xml:space="preserve"> PAGEREF _Toc32604343 \h </w:instrText>
            </w:r>
            <w:r w:rsidR="009B3341">
              <w:rPr>
                <w:noProof/>
                <w:webHidden/>
              </w:rPr>
            </w:r>
            <w:r w:rsidR="009B3341">
              <w:rPr>
                <w:noProof/>
                <w:webHidden/>
              </w:rPr>
              <w:fldChar w:fldCharType="separate"/>
            </w:r>
            <w:r w:rsidR="009B3341">
              <w:rPr>
                <w:noProof/>
                <w:webHidden/>
              </w:rPr>
              <w:t>9</w:t>
            </w:r>
            <w:r w:rsidR="009B3341">
              <w:rPr>
                <w:noProof/>
                <w:webHidden/>
              </w:rPr>
              <w:fldChar w:fldCharType="end"/>
            </w:r>
          </w:hyperlink>
        </w:p>
        <w:p w14:paraId="4DD9D734" w14:textId="5E8B52E7" w:rsidR="009B3341" w:rsidRDefault="00FC408E">
          <w:pPr>
            <w:pStyle w:val="TDC1"/>
            <w:rPr>
              <w:rFonts w:eastAsiaTheme="minorEastAsia"/>
              <w:bCs w:val="0"/>
              <w:iCs w:val="0"/>
              <w:sz w:val="22"/>
              <w:szCs w:val="22"/>
              <w:lang w:eastAsia="es-ES"/>
            </w:rPr>
          </w:pPr>
          <w:hyperlink w:anchor="_Toc32604344" w:history="1">
            <w:r w:rsidR="009B3341" w:rsidRPr="00095291">
              <w:rPr>
                <w:rStyle w:val="Hipervnculo"/>
                <w:rFonts w:ascii="Calibri Light" w:hAnsi="Calibri Light"/>
              </w:rPr>
              <w:t>Capítulo 6</w:t>
            </w:r>
            <w:r w:rsidR="009B3341" w:rsidRPr="00095291">
              <w:rPr>
                <w:rStyle w:val="Hipervnculo"/>
              </w:rPr>
              <w:t xml:space="preserve"> Conclusiones y líneas futuras</w:t>
            </w:r>
            <w:r w:rsidR="009B3341">
              <w:rPr>
                <w:webHidden/>
              </w:rPr>
              <w:tab/>
            </w:r>
            <w:r w:rsidR="009B3341">
              <w:rPr>
                <w:webHidden/>
              </w:rPr>
              <w:fldChar w:fldCharType="begin"/>
            </w:r>
            <w:r w:rsidR="009B3341">
              <w:rPr>
                <w:webHidden/>
              </w:rPr>
              <w:instrText xml:space="preserve"> PAGEREF _Toc32604344 \h </w:instrText>
            </w:r>
            <w:r w:rsidR="009B3341">
              <w:rPr>
                <w:webHidden/>
              </w:rPr>
            </w:r>
            <w:r w:rsidR="009B3341">
              <w:rPr>
                <w:webHidden/>
              </w:rPr>
              <w:fldChar w:fldCharType="separate"/>
            </w:r>
            <w:r w:rsidR="009B3341">
              <w:rPr>
                <w:webHidden/>
              </w:rPr>
              <w:t>11</w:t>
            </w:r>
            <w:r w:rsidR="009B3341">
              <w:rPr>
                <w:webHidden/>
              </w:rPr>
              <w:fldChar w:fldCharType="end"/>
            </w:r>
          </w:hyperlink>
        </w:p>
        <w:p w14:paraId="3921C473" w14:textId="78FA19C6" w:rsidR="009B3341" w:rsidRDefault="00FC408E">
          <w:pPr>
            <w:pStyle w:val="TDC2"/>
            <w:rPr>
              <w:rFonts w:eastAsiaTheme="minorEastAsia"/>
              <w:bCs w:val="0"/>
              <w:noProof/>
              <w:lang w:eastAsia="es-ES"/>
            </w:rPr>
          </w:pPr>
          <w:hyperlink w:anchor="_Toc32604345" w:history="1">
            <w:r w:rsidR="009B3341" w:rsidRPr="00095291">
              <w:rPr>
                <w:rStyle w:val="Hipervnculo"/>
                <w:noProof/>
              </w:rPr>
              <w:t>6.1</w:t>
            </w:r>
            <w:r w:rsidR="009B3341">
              <w:rPr>
                <w:rFonts w:eastAsiaTheme="minorEastAsia"/>
                <w:bCs w:val="0"/>
                <w:noProof/>
                <w:lang w:eastAsia="es-ES"/>
              </w:rPr>
              <w:tab/>
            </w:r>
            <w:r w:rsidR="009B3341" w:rsidRPr="00095291">
              <w:rPr>
                <w:rStyle w:val="Hipervnculo"/>
                <w:noProof/>
              </w:rPr>
              <w:t>Apartado 6.1</w:t>
            </w:r>
            <w:r w:rsidR="009B3341">
              <w:rPr>
                <w:noProof/>
                <w:webHidden/>
              </w:rPr>
              <w:tab/>
            </w:r>
            <w:r w:rsidR="009B3341">
              <w:rPr>
                <w:noProof/>
                <w:webHidden/>
              </w:rPr>
              <w:fldChar w:fldCharType="begin"/>
            </w:r>
            <w:r w:rsidR="009B3341">
              <w:rPr>
                <w:noProof/>
                <w:webHidden/>
              </w:rPr>
              <w:instrText xml:space="preserve"> PAGEREF _Toc32604345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5F7A5275" w14:textId="5282F75D" w:rsidR="009B3341" w:rsidRDefault="00FC408E">
          <w:pPr>
            <w:pStyle w:val="TDC2"/>
            <w:rPr>
              <w:rFonts w:eastAsiaTheme="minorEastAsia"/>
              <w:bCs w:val="0"/>
              <w:noProof/>
              <w:lang w:eastAsia="es-ES"/>
            </w:rPr>
          </w:pPr>
          <w:hyperlink w:anchor="_Toc32604346" w:history="1">
            <w:r w:rsidR="009B3341" w:rsidRPr="00095291">
              <w:rPr>
                <w:rStyle w:val="Hipervnculo"/>
                <w:noProof/>
              </w:rPr>
              <w:t>6.2</w:t>
            </w:r>
            <w:r w:rsidR="009B3341">
              <w:rPr>
                <w:rFonts w:eastAsiaTheme="minorEastAsia"/>
                <w:bCs w:val="0"/>
                <w:noProof/>
                <w:lang w:eastAsia="es-ES"/>
              </w:rPr>
              <w:tab/>
            </w:r>
            <w:r w:rsidR="009B3341" w:rsidRPr="00095291">
              <w:rPr>
                <w:rStyle w:val="Hipervnculo"/>
                <w:noProof/>
              </w:rPr>
              <w:t>Apartado 6.2</w:t>
            </w:r>
            <w:r w:rsidR="009B3341">
              <w:rPr>
                <w:noProof/>
                <w:webHidden/>
              </w:rPr>
              <w:tab/>
            </w:r>
            <w:r w:rsidR="009B3341">
              <w:rPr>
                <w:noProof/>
                <w:webHidden/>
              </w:rPr>
              <w:fldChar w:fldCharType="begin"/>
            </w:r>
            <w:r w:rsidR="009B3341">
              <w:rPr>
                <w:noProof/>
                <w:webHidden/>
              </w:rPr>
              <w:instrText xml:space="preserve"> PAGEREF _Toc32604346 \h </w:instrText>
            </w:r>
            <w:r w:rsidR="009B3341">
              <w:rPr>
                <w:noProof/>
                <w:webHidden/>
              </w:rPr>
            </w:r>
            <w:r w:rsidR="009B3341">
              <w:rPr>
                <w:noProof/>
                <w:webHidden/>
              </w:rPr>
              <w:fldChar w:fldCharType="separate"/>
            </w:r>
            <w:r w:rsidR="009B3341">
              <w:rPr>
                <w:noProof/>
                <w:webHidden/>
              </w:rPr>
              <w:t>11</w:t>
            </w:r>
            <w:r w:rsidR="009B3341">
              <w:rPr>
                <w:noProof/>
                <w:webHidden/>
              </w:rPr>
              <w:fldChar w:fldCharType="end"/>
            </w:r>
          </w:hyperlink>
        </w:p>
        <w:p w14:paraId="72BA34CF" w14:textId="0E6A9D13" w:rsidR="009B3341" w:rsidRDefault="00FC408E">
          <w:pPr>
            <w:pStyle w:val="TDC1"/>
            <w:rPr>
              <w:rFonts w:eastAsiaTheme="minorEastAsia"/>
              <w:bCs w:val="0"/>
              <w:iCs w:val="0"/>
              <w:sz w:val="22"/>
              <w:szCs w:val="22"/>
              <w:lang w:eastAsia="es-ES"/>
            </w:rPr>
          </w:pPr>
          <w:hyperlink w:anchor="_Toc32604347" w:history="1">
            <w:r w:rsidR="009B3341" w:rsidRPr="00095291">
              <w:rPr>
                <w:rStyle w:val="Hipervnculo"/>
              </w:rPr>
              <w:t>Bibliografía</w:t>
            </w:r>
            <w:r w:rsidR="009B3341">
              <w:rPr>
                <w:webHidden/>
              </w:rPr>
              <w:tab/>
            </w:r>
            <w:r w:rsidR="009B3341">
              <w:rPr>
                <w:webHidden/>
              </w:rPr>
              <w:fldChar w:fldCharType="begin"/>
            </w:r>
            <w:r w:rsidR="009B3341">
              <w:rPr>
                <w:webHidden/>
              </w:rPr>
              <w:instrText xml:space="preserve"> PAGEREF _Toc32604347 \h </w:instrText>
            </w:r>
            <w:r w:rsidR="009B3341">
              <w:rPr>
                <w:webHidden/>
              </w:rPr>
            </w:r>
            <w:r w:rsidR="009B3341">
              <w:rPr>
                <w:webHidden/>
              </w:rPr>
              <w:fldChar w:fldCharType="separate"/>
            </w:r>
            <w:r w:rsidR="009B3341">
              <w:rPr>
                <w:webHidden/>
              </w:rPr>
              <w:t>13</w:t>
            </w:r>
            <w:r w:rsidR="009B3341">
              <w:rPr>
                <w:webHidden/>
              </w:rPr>
              <w:fldChar w:fldCharType="end"/>
            </w:r>
          </w:hyperlink>
        </w:p>
        <w:p w14:paraId="6C88CF06" w14:textId="0AAB51A0" w:rsidR="009B3341" w:rsidRDefault="00FC408E">
          <w:pPr>
            <w:pStyle w:val="TDC1"/>
            <w:rPr>
              <w:rFonts w:eastAsiaTheme="minorEastAsia"/>
              <w:bCs w:val="0"/>
              <w:iCs w:val="0"/>
              <w:sz w:val="22"/>
              <w:szCs w:val="22"/>
              <w:lang w:eastAsia="es-ES"/>
            </w:rPr>
          </w:pPr>
          <w:hyperlink w:anchor="_Toc32604348" w:history="1">
            <w:r w:rsidR="009B3341" w:rsidRPr="00095291">
              <w:rPr>
                <w:rStyle w:val="Hipervnculo"/>
              </w:rPr>
              <w:t>Glosario de términos</w:t>
            </w:r>
            <w:r w:rsidR="009B3341">
              <w:rPr>
                <w:webHidden/>
              </w:rPr>
              <w:tab/>
            </w:r>
            <w:r w:rsidR="009B3341">
              <w:rPr>
                <w:webHidden/>
              </w:rPr>
              <w:fldChar w:fldCharType="begin"/>
            </w:r>
            <w:r w:rsidR="009B3341">
              <w:rPr>
                <w:webHidden/>
              </w:rPr>
              <w:instrText xml:space="preserve"> PAGEREF _Toc32604348 \h </w:instrText>
            </w:r>
            <w:r w:rsidR="009B3341">
              <w:rPr>
                <w:webHidden/>
              </w:rPr>
            </w:r>
            <w:r w:rsidR="009B3341">
              <w:rPr>
                <w:webHidden/>
              </w:rPr>
              <w:fldChar w:fldCharType="separate"/>
            </w:r>
            <w:r w:rsidR="009B3341">
              <w:rPr>
                <w:webHidden/>
              </w:rPr>
              <w:t>15</w:t>
            </w:r>
            <w:r w:rsidR="009B3341">
              <w:rPr>
                <w:webHidden/>
              </w:rPr>
              <w:fldChar w:fldCharType="end"/>
            </w:r>
          </w:hyperlink>
        </w:p>
        <w:p w14:paraId="577B13B0" w14:textId="39043106" w:rsidR="009B3341" w:rsidRDefault="00FC408E">
          <w:pPr>
            <w:pStyle w:val="TDC1"/>
            <w:rPr>
              <w:rFonts w:eastAsiaTheme="minorEastAsia"/>
              <w:bCs w:val="0"/>
              <w:iCs w:val="0"/>
              <w:sz w:val="22"/>
              <w:szCs w:val="22"/>
              <w:lang w:eastAsia="es-ES"/>
            </w:rPr>
          </w:pPr>
          <w:hyperlink w:anchor="_Toc32604349" w:history="1">
            <w:r w:rsidR="009B3341" w:rsidRPr="00095291">
              <w:rPr>
                <w:rStyle w:val="Hipervnculo"/>
              </w:rPr>
              <w:t>Anexos</w:t>
            </w:r>
            <w:r w:rsidR="009B3341">
              <w:rPr>
                <w:webHidden/>
              </w:rPr>
              <w:tab/>
            </w:r>
            <w:r w:rsidR="009B3341">
              <w:rPr>
                <w:webHidden/>
              </w:rPr>
              <w:fldChar w:fldCharType="begin"/>
            </w:r>
            <w:r w:rsidR="009B3341">
              <w:rPr>
                <w:webHidden/>
              </w:rPr>
              <w:instrText xml:space="preserve"> PAGEREF _Toc32604349 \h </w:instrText>
            </w:r>
            <w:r w:rsidR="009B3341">
              <w:rPr>
                <w:webHidden/>
              </w:rPr>
            </w:r>
            <w:r w:rsidR="009B3341">
              <w:rPr>
                <w:webHidden/>
              </w:rPr>
              <w:fldChar w:fldCharType="separate"/>
            </w:r>
            <w:r w:rsidR="009B3341">
              <w:rPr>
                <w:webHidden/>
              </w:rPr>
              <w:t>17</w:t>
            </w:r>
            <w:r w:rsidR="009B3341">
              <w:rPr>
                <w:webHidden/>
              </w:rPr>
              <w:fldChar w:fldCharType="end"/>
            </w:r>
          </w:hyperlink>
        </w:p>
        <w:p w14:paraId="7FF06607" w14:textId="400FE899" w:rsidR="00ED681F" w:rsidRDefault="00ED681F">
          <w:pPr>
            <w:rPr>
              <w:b/>
              <w:bCs/>
            </w:rPr>
          </w:pPr>
          <w:r>
            <w:rPr>
              <w:b/>
              <w:bCs/>
            </w:rPr>
            <w:fldChar w:fldCharType="end"/>
          </w:r>
        </w:p>
      </w:sdtContent>
    </w:sdt>
    <w:p w14:paraId="779FD830" w14:textId="77777777" w:rsidR="005E3205" w:rsidRDefault="005E3205"/>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Pr="00767F00" w:rsidRDefault="00630A81" w:rsidP="00767F00">
      <w:pPr>
        <w:pStyle w:val="Ttulo"/>
      </w:pPr>
      <w:r w:rsidRPr="00767F00">
        <w:lastRenderedPageBreak/>
        <w:t>Índice de ilustraciones</w:t>
      </w:r>
    </w:p>
    <w:p w14:paraId="1726D38D" w14:textId="4E572805" w:rsidR="00D8720C" w:rsidRDefault="001740DA" w:rsidP="00337FBF">
      <w:r>
        <w:rPr>
          <w:b/>
          <w:bCs/>
          <w:noProof/>
        </w:rPr>
        <w:fldChar w:fldCharType="begin"/>
      </w:r>
      <w:r>
        <w:rPr>
          <w:b/>
          <w:bCs/>
          <w:noProof/>
        </w:rPr>
        <w:instrText xml:space="preserve"> TOC \h \z \c "Ilustración" </w:instrText>
      </w:r>
      <w:r>
        <w:rPr>
          <w:b/>
          <w:bCs/>
          <w:noProof/>
        </w:rPr>
        <w:fldChar w:fldCharType="separate"/>
      </w:r>
      <w:r w:rsidR="00422147">
        <w:rPr>
          <w:b/>
          <w:bCs/>
          <w:noProof/>
        </w:rPr>
        <w:t>No se encuentran elementos de tabla de ilustraciones.</w:t>
      </w:r>
      <w:r>
        <w:rPr>
          <w:b/>
          <w:bCs/>
          <w:noProof/>
        </w:rPr>
        <w:fldChar w:fldCharType="end"/>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59E15347" w14:textId="77777777" w:rsidR="0086471E" w:rsidRDefault="0086471E" w:rsidP="00337FBF">
      <w:pPr>
        <w:sectPr w:rsidR="0086471E" w:rsidSect="00C804D3">
          <w:type w:val="oddPage"/>
          <w:pgSz w:w="11900" w:h="16840" w:code="9"/>
          <w:pgMar w:top="1985" w:right="1701" w:bottom="1417" w:left="1701" w:header="851" w:footer="851" w:gutter="567"/>
          <w:pgNumType w:fmt="upperRoman"/>
          <w:cols w:space="708"/>
          <w:titlePg/>
          <w:docGrid w:linePitch="360"/>
        </w:sectPr>
      </w:pPr>
    </w:p>
    <w:p w14:paraId="3C6071B2" w14:textId="4551B0CD" w:rsidR="0086471E" w:rsidRPr="00767F00" w:rsidRDefault="0086471E" w:rsidP="00767F00">
      <w:pPr>
        <w:pStyle w:val="Ttulo"/>
      </w:pPr>
      <w:r w:rsidRPr="00767F00">
        <w:lastRenderedPageBreak/>
        <w:t>Índice de tablas</w:t>
      </w:r>
    </w:p>
    <w:p w14:paraId="5C46894F" w14:textId="6D525732" w:rsidR="00D8720C" w:rsidRDefault="001740DA" w:rsidP="00337FBF">
      <w:r>
        <w:rPr>
          <w:b/>
          <w:bCs/>
          <w:noProof/>
        </w:rPr>
        <w:fldChar w:fldCharType="begin"/>
      </w:r>
      <w:r>
        <w:rPr>
          <w:b/>
          <w:bCs/>
          <w:noProof/>
        </w:rPr>
        <w:instrText xml:space="preserve"> TOC \h \z \c "Tabla" </w:instrText>
      </w:r>
      <w:r>
        <w:rPr>
          <w:b/>
          <w:bCs/>
          <w:noProof/>
        </w:rPr>
        <w:fldChar w:fldCharType="separate"/>
      </w:r>
      <w:r w:rsidR="00422147">
        <w:rPr>
          <w:b/>
          <w:bCs/>
          <w:noProof/>
        </w:rPr>
        <w:t>No se encuentran elementos de tabla de ilustraciones.</w:t>
      </w:r>
      <w:r>
        <w:rPr>
          <w:b/>
          <w:bCs/>
          <w:noProof/>
        </w:rPr>
        <w:fldChar w:fldCharType="end"/>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6351D8">
          <w:type w:val="oddPage"/>
          <w:pgSz w:w="11900" w:h="16840" w:code="9"/>
          <w:pgMar w:top="1985" w:right="1701" w:bottom="1417" w:left="1701" w:header="851" w:footer="851" w:gutter="567"/>
          <w:pgNumType w:fmt="upperRoman"/>
          <w:cols w:space="708"/>
          <w:titlePg/>
          <w:docGrid w:linePitch="360"/>
        </w:sectPr>
      </w:pPr>
    </w:p>
    <w:p w14:paraId="024683BC" w14:textId="7B8F813F" w:rsidR="00D8720C" w:rsidRPr="007B5EE1" w:rsidRDefault="009B3341" w:rsidP="009B3341">
      <w:pPr>
        <w:pStyle w:val="Ttulo1"/>
        <w:keepNext w:val="0"/>
        <w:framePr w:wrap="notBeside"/>
      </w:pPr>
      <w:r>
        <w:lastRenderedPageBreak/>
        <w:br/>
      </w:r>
      <w:bookmarkStart w:id="26" w:name="_Toc32604329"/>
      <w:r w:rsidR="00D8720C" w:rsidRPr="00937CF8">
        <w:t>Introducción</w:t>
      </w:r>
      <w:bookmarkEnd w:id="26"/>
    </w:p>
    <w:p w14:paraId="7B865BED" w14:textId="73E33AF5" w:rsidR="00C73DFD" w:rsidRDefault="00852491" w:rsidP="00C73DFD">
      <w:r>
        <w:t>Se explica en qué consiste el proyecto y se enumeran los capítulos.</w:t>
      </w:r>
    </w:p>
    <w:p w14:paraId="53F04514" w14:textId="39F484EC" w:rsidR="00D8720C" w:rsidRPr="000D0BE5" w:rsidRDefault="00C73DFD" w:rsidP="00541F76">
      <w:pPr>
        <w:pStyle w:val="Ttulo2"/>
      </w:pPr>
      <w:bookmarkStart w:id="27" w:name="_Toc32604330"/>
      <w:r>
        <w:t>Apartado 1.1</w:t>
      </w:r>
      <w:bookmarkEnd w:id="27"/>
    </w:p>
    <w:p w14:paraId="77258202" w14:textId="298F4F28" w:rsidR="00C73DFD" w:rsidRDefault="00C73DFD" w:rsidP="005170CF">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F53CE03" w14:textId="141E6EC0" w:rsidR="00D8720C" w:rsidRPr="00747FD4" w:rsidRDefault="00C73DFD" w:rsidP="00747FD4">
      <w:pPr>
        <w:pStyle w:val="Ttulo2"/>
      </w:pPr>
      <w:bookmarkStart w:id="28" w:name="_Toc32604331"/>
      <w:r w:rsidRPr="00747FD4">
        <w:t>Apartado 1.2</w:t>
      </w:r>
      <w:bookmarkEnd w:id="28"/>
    </w:p>
    <w:p w14:paraId="080D4AFC" w14:textId="0A5C8D78"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815090D" w14:textId="77777777" w:rsidR="00EF1449" w:rsidRDefault="00EF1449" w:rsidP="00C73DFD"/>
    <w:p w14:paraId="689D56DD" w14:textId="77777777" w:rsidR="00EF1449" w:rsidRDefault="00EF1449" w:rsidP="00C73DFD"/>
    <w:p w14:paraId="63224000" w14:textId="1A090F51" w:rsidR="00EF1449" w:rsidRDefault="00EF1449" w:rsidP="00C73DFD">
      <w:pPr>
        <w:sectPr w:rsidR="00EF1449" w:rsidSect="00EF1449">
          <w:headerReference w:type="even" r:id="rId26"/>
          <w:headerReference w:type="default" r:id="rId27"/>
          <w:headerReference w:type="first" r:id="rId28"/>
          <w:pgSz w:w="11900" w:h="16840" w:code="9"/>
          <w:pgMar w:top="1985" w:right="1701" w:bottom="1418" w:left="1701" w:header="851" w:footer="851" w:gutter="567"/>
          <w:pgNumType w:start="1"/>
          <w:cols w:space="708"/>
          <w:titlePg/>
          <w:docGrid w:linePitch="360"/>
        </w:sectPr>
      </w:pPr>
    </w:p>
    <w:p w14:paraId="136B0A1F" w14:textId="398E9E4B" w:rsidR="002154A7" w:rsidRPr="00747FD4" w:rsidRDefault="009B3341" w:rsidP="009B3341">
      <w:pPr>
        <w:pStyle w:val="Ttulo1"/>
        <w:framePr w:wrap="notBeside"/>
      </w:pPr>
      <w:bookmarkStart w:id="29" w:name="_Toc32604332"/>
      <w:r>
        <w:lastRenderedPageBreak/>
        <w:br/>
      </w:r>
      <w:r w:rsidR="00303664" w:rsidRPr="00747FD4">
        <w:t>Gestión del proyecto</w:t>
      </w:r>
      <w:bookmarkEnd w:id="29"/>
    </w:p>
    <w:p w14:paraId="064402C1" w14:textId="7CB8AEE2" w:rsidR="00303664" w:rsidRDefault="00303664" w:rsidP="00C73DFD">
      <w:r>
        <w:t>Contendrá, al menos, la siguiente información:</w:t>
      </w:r>
    </w:p>
    <w:p w14:paraId="541A0B89" w14:textId="73688608" w:rsidR="00303664" w:rsidRDefault="00303664" w:rsidP="00303664">
      <w:pPr>
        <w:pStyle w:val="Prrafodelista"/>
        <w:numPr>
          <w:ilvl w:val="0"/>
          <w:numId w:val="26"/>
        </w:numPr>
      </w:pPr>
      <w:r>
        <w:t>Metodología seguida.</w:t>
      </w:r>
    </w:p>
    <w:p w14:paraId="0BEADF17" w14:textId="6FDB00B1" w:rsidR="00303664" w:rsidRDefault="00303664" w:rsidP="00303664">
      <w:pPr>
        <w:pStyle w:val="Prrafodelista"/>
        <w:numPr>
          <w:ilvl w:val="0"/>
          <w:numId w:val="26"/>
        </w:numPr>
      </w:pPr>
      <w:r>
        <w:t>Enumeración y descripción de las tareas realizadas.</w:t>
      </w:r>
    </w:p>
    <w:p w14:paraId="3FB67BF0" w14:textId="7E2D9752" w:rsidR="00303664" w:rsidRDefault="00303664" w:rsidP="00303664">
      <w:pPr>
        <w:pStyle w:val="Prrafodelista"/>
        <w:numPr>
          <w:ilvl w:val="0"/>
          <w:numId w:val="26"/>
        </w:numPr>
      </w:pPr>
      <w:r>
        <w:t>Planificación seguida.</w:t>
      </w:r>
    </w:p>
    <w:p w14:paraId="36131BB4" w14:textId="67E5AD67" w:rsidR="00303664" w:rsidRDefault="00303664" w:rsidP="00303664">
      <w:pPr>
        <w:pStyle w:val="Prrafodelista"/>
        <w:numPr>
          <w:ilvl w:val="0"/>
          <w:numId w:val="26"/>
        </w:numPr>
      </w:pPr>
      <w:r>
        <w:t>Recursos utilizados.</w:t>
      </w:r>
    </w:p>
    <w:p w14:paraId="713A3609" w14:textId="11D965AE" w:rsidR="00CA01EA" w:rsidRPr="00AB4873" w:rsidRDefault="00CA01EA" w:rsidP="00CA01EA">
      <w:pPr>
        <w:rPr>
          <w:highlight w:val="yellow"/>
        </w:rPr>
      </w:pPr>
      <w:commentRangeStart w:id="30"/>
      <w:r w:rsidRPr="00AB4873">
        <w:rPr>
          <w:highlight w:val="yellow"/>
        </w:rPr>
        <w:t>Metodología en espiral</w:t>
      </w:r>
      <w:r w:rsidR="009477F7" w:rsidRPr="00AB4873">
        <w:rPr>
          <w:highlight w:val="yellow"/>
        </w:rPr>
        <w:t xml:space="preserve">, quizás la mejor </w:t>
      </w:r>
      <w:commentRangeEnd w:id="30"/>
      <w:r w:rsidR="00830765">
        <w:rPr>
          <w:rStyle w:val="Refdecomentario"/>
        </w:rPr>
        <w:commentReference w:id="30"/>
      </w:r>
    </w:p>
    <w:p w14:paraId="5C1E85B2" w14:textId="5FD00280" w:rsidR="009477F7" w:rsidRPr="00AB4873" w:rsidRDefault="009477F7" w:rsidP="00CA01EA">
      <w:pPr>
        <w:rPr>
          <w:highlight w:val="yellow"/>
        </w:rPr>
      </w:pPr>
      <w:r w:rsidRPr="00AB4873">
        <w:rPr>
          <w:highlight w:val="yellow"/>
        </w:rPr>
        <w:t xml:space="preserve">Otras: </w:t>
      </w:r>
      <w:proofErr w:type="spellStart"/>
      <w:r w:rsidRPr="00AB4873">
        <w:rPr>
          <w:highlight w:val="yellow"/>
        </w:rPr>
        <w:t>Scrum</w:t>
      </w:r>
      <w:proofErr w:type="spellEnd"/>
      <w:r w:rsidRPr="00AB4873">
        <w:rPr>
          <w:highlight w:val="yellow"/>
        </w:rPr>
        <w:t xml:space="preserve"> (</w:t>
      </w:r>
      <w:proofErr w:type="gramStart"/>
      <w:r w:rsidRPr="00AB4873">
        <w:rPr>
          <w:highlight w:val="yellow"/>
        </w:rPr>
        <w:t>=cascada?</w:t>
      </w:r>
      <w:proofErr w:type="gramEnd"/>
      <w:r w:rsidRPr="00AB4873">
        <w:rPr>
          <w:highlight w:val="yellow"/>
        </w:rPr>
        <w:t xml:space="preserve">). </w:t>
      </w:r>
      <w:proofErr w:type="gramStart"/>
      <w:r w:rsidRPr="00AB4873">
        <w:rPr>
          <w:highlight w:val="yellow"/>
        </w:rPr>
        <w:t>agile,…</w:t>
      </w:r>
      <w:proofErr w:type="gramEnd"/>
    </w:p>
    <w:p w14:paraId="49FCD66B" w14:textId="464F2161" w:rsidR="009477F7" w:rsidRPr="00AB4873" w:rsidRDefault="009C2A98" w:rsidP="00CA01EA">
      <w:pPr>
        <w:rPr>
          <w:highlight w:val="yellow"/>
        </w:rPr>
      </w:pPr>
      <w:commentRangeStart w:id="31"/>
      <w:r w:rsidRPr="00AB4873">
        <w:rPr>
          <w:highlight w:val="yellow"/>
        </w:rPr>
        <w:t>Definir sólo la utilizada y por qué. Especificar las fases: análisis, req</w:t>
      </w:r>
      <w:r w:rsidR="004D0613">
        <w:rPr>
          <w:highlight w:val="yellow"/>
        </w:rPr>
        <w:t>u</w:t>
      </w:r>
      <w:r w:rsidRPr="00AB4873">
        <w:rPr>
          <w:highlight w:val="yellow"/>
        </w:rPr>
        <w:t>isitos, diseño, implementación, validación,</w:t>
      </w:r>
      <w:r w:rsidR="004D0613">
        <w:rPr>
          <w:highlight w:val="yellow"/>
        </w:rPr>
        <w:t xml:space="preserve"> </w:t>
      </w:r>
      <w:r w:rsidRPr="00AB4873">
        <w:rPr>
          <w:highlight w:val="yellow"/>
        </w:rPr>
        <w:t>…</w:t>
      </w:r>
      <w:commentRangeEnd w:id="31"/>
      <w:r w:rsidR="00830765">
        <w:rPr>
          <w:rStyle w:val="Refdecomentario"/>
        </w:rPr>
        <w:commentReference w:id="31"/>
      </w:r>
    </w:p>
    <w:p w14:paraId="1B561ADB" w14:textId="113BBEBD" w:rsidR="009C2A98" w:rsidRPr="00AB4873" w:rsidRDefault="009C2A98" w:rsidP="00CA01EA">
      <w:pPr>
        <w:rPr>
          <w:highlight w:val="yellow"/>
        </w:rPr>
      </w:pPr>
      <w:commentRangeStart w:id="32"/>
      <w:r w:rsidRPr="00AB4873">
        <w:rPr>
          <w:highlight w:val="yellow"/>
        </w:rPr>
        <w:t xml:space="preserve">Gantt en </w:t>
      </w:r>
      <w:proofErr w:type="gramStart"/>
      <w:r w:rsidRPr="00AB4873">
        <w:rPr>
          <w:highlight w:val="yellow"/>
        </w:rPr>
        <w:t>tiempos,..</w:t>
      </w:r>
      <w:commentRangeEnd w:id="32"/>
      <w:proofErr w:type="gramEnd"/>
      <w:r w:rsidR="00830765">
        <w:rPr>
          <w:rStyle w:val="Refdecomentario"/>
        </w:rPr>
        <w:commentReference w:id="32"/>
      </w:r>
    </w:p>
    <w:p w14:paraId="3C111C65" w14:textId="0CA3ACF6" w:rsidR="003F75BE" w:rsidRPr="00AB4873" w:rsidRDefault="003F75BE" w:rsidP="00CA01EA">
      <w:pPr>
        <w:rPr>
          <w:highlight w:val="yellow"/>
        </w:rPr>
      </w:pPr>
    </w:p>
    <w:p w14:paraId="7E2F0127" w14:textId="22F9E970" w:rsidR="003F75BE" w:rsidRPr="00AB4873" w:rsidRDefault="003F75BE" w:rsidP="00CA01EA">
      <w:pPr>
        <w:rPr>
          <w:highlight w:val="yellow"/>
        </w:rPr>
      </w:pPr>
      <w:r w:rsidRPr="00AB4873">
        <w:rPr>
          <w:highlight w:val="yellow"/>
        </w:rPr>
        <w:t>Hacer análisis del dominio: descripción de procesos de la reserva, cómo serían los procesos</w:t>
      </w:r>
      <w:r w:rsidR="004F2DAD" w:rsidRPr="00AB4873">
        <w:rPr>
          <w:highlight w:val="yellow"/>
        </w:rPr>
        <w:t>. Sin detalles técnicos</w:t>
      </w:r>
      <w:r w:rsidR="00325BFE" w:rsidRPr="00AB4873">
        <w:rPr>
          <w:highlight w:val="yellow"/>
        </w:rPr>
        <w:t xml:space="preserve">, como si estuviera hablando con los de la biblioteca. “se solicita el identificador de la </w:t>
      </w:r>
      <w:proofErr w:type="spellStart"/>
      <w:r w:rsidR="00325BFE" w:rsidRPr="00AB4873">
        <w:rPr>
          <w:highlight w:val="yellow"/>
        </w:rPr>
        <w:t>bibl</w:t>
      </w:r>
      <w:r w:rsidR="008344F7">
        <w:rPr>
          <w:highlight w:val="yellow"/>
        </w:rPr>
        <w:t>io</w:t>
      </w:r>
      <w:proofErr w:type="spellEnd"/>
      <w:r w:rsidR="008344F7">
        <w:rPr>
          <w:highlight w:val="yellow"/>
        </w:rPr>
        <w:t xml:space="preserve">, </w:t>
      </w:r>
      <w:r w:rsidR="00325BFE" w:rsidRPr="00AB4873">
        <w:rPr>
          <w:highlight w:val="yellow"/>
        </w:rPr>
        <w:t xml:space="preserve">se asigna una mesa, sobre todo las mesas exteriores </w:t>
      </w:r>
      <w:r w:rsidR="00BA48F0" w:rsidRPr="00AB4873">
        <w:rPr>
          <w:highlight w:val="yellow"/>
        </w:rPr>
        <w:t xml:space="preserve">por tema </w:t>
      </w:r>
      <w:proofErr w:type="spellStart"/>
      <w:r w:rsidR="00BA48F0" w:rsidRPr="00AB4873">
        <w:rPr>
          <w:highlight w:val="yellow"/>
        </w:rPr>
        <w:t>covid</w:t>
      </w:r>
      <w:proofErr w:type="spellEnd"/>
      <w:r w:rsidR="00BA48F0" w:rsidRPr="00AB4873">
        <w:rPr>
          <w:highlight w:val="yellow"/>
        </w:rPr>
        <w:t xml:space="preserve">, se añaden los sitios asignados a un </w:t>
      </w:r>
      <w:proofErr w:type="gramStart"/>
      <w:r w:rsidR="00BA48F0" w:rsidRPr="00AB4873">
        <w:rPr>
          <w:highlight w:val="yellow"/>
        </w:rPr>
        <w:t>Excel,..</w:t>
      </w:r>
      <w:proofErr w:type="gramEnd"/>
      <w:r w:rsidR="00BA48F0" w:rsidRPr="00AB4873">
        <w:rPr>
          <w:highlight w:val="yellow"/>
        </w:rPr>
        <w:t>”</w:t>
      </w:r>
    </w:p>
    <w:p w14:paraId="63211F78" w14:textId="569DD9D9" w:rsidR="00BA48F0" w:rsidRPr="00AB4873" w:rsidRDefault="00BA48F0" w:rsidP="00BA48F0">
      <w:pPr>
        <w:pStyle w:val="Prrafodelista"/>
        <w:numPr>
          <w:ilvl w:val="0"/>
          <w:numId w:val="38"/>
        </w:numPr>
        <w:rPr>
          <w:highlight w:val="yellow"/>
        </w:rPr>
      </w:pPr>
      <w:commentRangeStart w:id="33"/>
      <w:r w:rsidRPr="00AB4873">
        <w:rPr>
          <w:highlight w:val="yellow"/>
        </w:rPr>
        <w:t xml:space="preserve">Extraer requisitos y situaciones </w:t>
      </w:r>
      <w:commentRangeEnd w:id="33"/>
      <w:r w:rsidR="00830765">
        <w:rPr>
          <w:rStyle w:val="Refdecomentario"/>
        </w:rPr>
        <w:commentReference w:id="33"/>
      </w:r>
    </w:p>
    <w:p w14:paraId="00BB43A3" w14:textId="288E17D5" w:rsidR="00BA48F0" w:rsidRPr="00AB4873" w:rsidRDefault="00BA48F0" w:rsidP="00BA48F0">
      <w:pPr>
        <w:rPr>
          <w:highlight w:val="yellow"/>
        </w:rPr>
      </w:pPr>
      <w:r w:rsidRPr="00AB4873">
        <w:rPr>
          <w:highlight w:val="yellow"/>
        </w:rPr>
        <w:t>Después habrá que coger esos requisitos y decir “para escalar esos</w:t>
      </w:r>
      <w:r w:rsidR="004356BE" w:rsidRPr="00AB4873">
        <w:rPr>
          <w:highlight w:val="yellow"/>
        </w:rPr>
        <w:t xml:space="preserve"> requis</w:t>
      </w:r>
      <w:ins w:id="34" w:author="Sergio Saugar García" w:date="2021-08-14T19:42:00Z">
        <w:r w:rsidR="00830765">
          <w:rPr>
            <w:highlight w:val="yellow"/>
          </w:rPr>
          <w:t>i</w:t>
        </w:r>
      </w:ins>
      <w:r w:rsidR="004356BE" w:rsidRPr="00AB4873">
        <w:rPr>
          <w:highlight w:val="yellow"/>
        </w:rPr>
        <w:t>t</w:t>
      </w:r>
      <w:del w:id="35" w:author="Sergio Saugar García" w:date="2021-08-14T19:42:00Z">
        <w:r w:rsidR="004356BE" w:rsidRPr="00AB4873" w:rsidDel="00830765">
          <w:rPr>
            <w:highlight w:val="yellow"/>
          </w:rPr>
          <w:delText>i</w:delText>
        </w:r>
      </w:del>
      <w:r w:rsidR="004356BE" w:rsidRPr="00AB4873">
        <w:rPr>
          <w:highlight w:val="yellow"/>
        </w:rPr>
        <w:t xml:space="preserve">os necesito tal herramienta </w:t>
      </w:r>
      <w:r w:rsidR="001F5BF7" w:rsidRPr="00AB4873">
        <w:rPr>
          <w:highlight w:val="yellow"/>
        </w:rPr>
        <w:t xml:space="preserve">porque tienen x mesas, o tienen estos </w:t>
      </w:r>
      <w:del w:id="36" w:author="Sergio Saugar García" w:date="2021-08-14T19:42:00Z">
        <w:r w:rsidR="001F5BF7" w:rsidRPr="00AB4873" w:rsidDel="00830765">
          <w:rPr>
            <w:highlight w:val="yellow"/>
          </w:rPr>
          <w:delText xml:space="preserve">eltos </w:delText>
        </w:r>
      </w:del>
      <w:ins w:id="37" w:author="Sergio Saugar García" w:date="2021-08-14T19:42:00Z">
        <w:r w:rsidR="00830765">
          <w:rPr>
            <w:highlight w:val="yellow"/>
          </w:rPr>
          <w:t>recursos</w:t>
        </w:r>
        <w:r w:rsidR="00830765" w:rsidRPr="00AB4873">
          <w:rPr>
            <w:highlight w:val="yellow"/>
          </w:rPr>
          <w:t xml:space="preserve"> </w:t>
        </w:r>
      </w:ins>
      <w:r w:rsidR="001F5BF7" w:rsidRPr="00AB4873">
        <w:rPr>
          <w:highlight w:val="yellow"/>
        </w:rPr>
        <w:t>(mesas, sillas, ventanas,</w:t>
      </w:r>
      <w:r w:rsidR="00D010DD">
        <w:rPr>
          <w:highlight w:val="yellow"/>
        </w:rPr>
        <w:t xml:space="preserve"> </w:t>
      </w:r>
      <w:r w:rsidR="001F5BF7" w:rsidRPr="00AB4873">
        <w:rPr>
          <w:highlight w:val="yellow"/>
        </w:rPr>
        <w:t>… sitios de lectura, salas, mesas,</w:t>
      </w:r>
      <w:r w:rsidR="00FA2336">
        <w:rPr>
          <w:highlight w:val="yellow"/>
        </w:rPr>
        <w:t xml:space="preserve"> </w:t>
      </w:r>
      <w:r w:rsidR="001F5BF7" w:rsidRPr="00AB4873">
        <w:rPr>
          <w:highlight w:val="yellow"/>
        </w:rPr>
        <w:t>… reservar libros, ordenadores,</w:t>
      </w:r>
      <w:r w:rsidR="00B333C9">
        <w:rPr>
          <w:highlight w:val="yellow"/>
        </w:rPr>
        <w:t xml:space="preserve"> </w:t>
      </w:r>
      <w:r w:rsidR="001F5BF7" w:rsidRPr="00AB4873">
        <w:rPr>
          <w:highlight w:val="yellow"/>
        </w:rPr>
        <w:t>…)</w:t>
      </w:r>
    </w:p>
    <w:p w14:paraId="5BB1FF20" w14:textId="3D6028A3" w:rsidR="00364EAA" w:rsidRDefault="00364EAA" w:rsidP="00BA48F0">
      <w:r w:rsidRPr="00AB4873">
        <w:rPr>
          <w:highlight w:val="yellow"/>
        </w:rPr>
        <w:lastRenderedPageBreak/>
        <w:t xml:space="preserve">Soluciones existentes: </w:t>
      </w:r>
      <w:commentRangeStart w:id="38"/>
      <w:r w:rsidRPr="00AB4873">
        <w:rPr>
          <w:highlight w:val="yellow"/>
        </w:rPr>
        <w:t>la app actual, qué soluciona, cómo mejorarlo o en qué se diferencia, qué se puede añadir sobre ellos y tal.</w:t>
      </w:r>
      <w:commentRangeEnd w:id="38"/>
      <w:r w:rsidR="00830765">
        <w:rPr>
          <w:rStyle w:val="Refdecomentario"/>
        </w:rPr>
        <w:commentReference w:id="38"/>
      </w:r>
    </w:p>
    <w:p w14:paraId="2D03BE7F" w14:textId="77777777" w:rsidR="00364EAA" w:rsidRDefault="00364EAA" w:rsidP="00BA48F0"/>
    <w:p w14:paraId="7C303F77" w14:textId="1BCA59B2" w:rsidR="00C73DFD" w:rsidRPr="00541F76" w:rsidRDefault="00065DE1" w:rsidP="00541F76">
      <w:pPr>
        <w:pStyle w:val="Ttulo2"/>
      </w:pPr>
      <w:r>
        <w:t xml:space="preserve">Metodología </w:t>
      </w:r>
    </w:p>
    <w:p w14:paraId="6C037AF7" w14:textId="77777777" w:rsidR="006F570B" w:rsidRDefault="00A82914" w:rsidP="00C73DFD">
      <w:r>
        <w:t xml:space="preserve">La metodología </w:t>
      </w:r>
      <w:r w:rsidR="00325AD5">
        <w:t xml:space="preserve">elegida </w:t>
      </w:r>
      <w:r w:rsidR="00231040">
        <w:t>en este proyecto es “</w:t>
      </w:r>
      <w:commentRangeStart w:id="39"/>
      <w:commentRangeStart w:id="40"/>
      <w:commentRangeStart w:id="41"/>
      <w:proofErr w:type="spellStart"/>
      <w:r w:rsidR="00231040">
        <w:t>Waterfall</w:t>
      </w:r>
      <w:commentRangeEnd w:id="39"/>
      <w:proofErr w:type="spellEnd"/>
      <w:r w:rsidR="006F570B">
        <w:rPr>
          <w:rStyle w:val="Refdecomentario"/>
        </w:rPr>
        <w:commentReference w:id="39"/>
      </w:r>
      <w:commentRangeEnd w:id="40"/>
      <w:r w:rsidR="000520DF">
        <w:rPr>
          <w:rStyle w:val="Refdecomentario"/>
        </w:rPr>
        <w:commentReference w:id="40"/>
      </w:r>
      <w:commentRangeEnd w:id="41"/>
      <w:r w:rsidR="000520DF">
        <w:rPr>
          <w:rStyle w:val="Refdecomentario"/>
        </w:rPr>
        <w:commentReference w:id="41"/>
      </w:r>
      <w:r w:rsidR="00231040">
        <w:t>” o cascada.</w:t>
      </w:r>
      <w:r w:rsidR="00042206">
        <w:t xml:space="preserve"> Consiste en </w:t>
      </w:r>
      <w:r w:rsidR="00325AD5">
        <w:t>abordar un</w:t>
      </w:r>
      <w:r w:rsidR="00815589">
        <w:t xml:space="preserve">a situación problema </w:t>
      </w:r>
      <w:r w:rsidR="007146DB">
        <w:t xml:space="preserve">de forma lineal, pasando </w:t>
      </w:r>
      <w:r w:rsidR="006F570B">
        <w:t>por cada una de las fases en orden. Estas fases son las siguientes:</w:t>
      </w:r>
    </w:p>
    <w:p w14:paraId="1A3FB2BC" w14:textId="1CBE83CE" w:rsidR="006F570B" w:rsidRDefault="006F570B" w:rsidP="00736BF7">
      <w:pPr>
        <w:pStyle w:val="Prrafodelista"/>
        <w:numPr>
          <w:ilvl w:val="0"/>
          <w:numId w:val="39"/>
        </w:numPr>
      </w:pPr>
      <w:r>
        <w:t>Análisis</w:t>
      </w:r>
      <w:r w:rsidR="00482EAE">
        <w:t xml:space="preserve">: en la cual se </w:t>
      </w:r>
      <w:r w:rsidR="00FF1BB3">
        <w:t xml:space="preserve">evalúa la viabilidad, se detallan los requisitos, y se hace un análisis de </w:t>
      </w:r>
      <w:proofErr w:type="gramStart"/>
      <w:r w:rsidR="001F5EBC">
        <w:t>los mismos</w:t>
      </w:r>
      <w:proofErr w:type="gramEnd"/>
    </w:p>
    <w:p w14:paraId="3F5BE84E" w14:textId="08F7F767" w:rsidR="006F570B" w:rsidRDefault="006F570B" w:rsidP="00736BF7">
      <w:pPr>
        <w:pStyle w:val="Prrafodelista"/>
        <w:numPr>
          <w:ilvl w:val="0"/>
          <w:numId w:val="39"/>
        </w:numPr>
      </w:pPr>
      <w:r>
        <w:t>Diseño</w:t>
      </w:r>
      <w:r w:rsidR="001F5EBC">
        <w:t xml:space="preserve">: </w:t>
      </w:r>
      <w:r w:rsidR="00797DF5">
        <w:t xml:space="preserve">de la arquitectura de software, </w:t>
      </w:r>
      <w:r w:rsidR="000A459D">
        <w:t>precisando las interfaces</w:t>
      </w:r>
      <w:r w:rsidR="00827246">
        <w:t xml:space="preserve"> o e</w:t>
      </w:r>
      <w:r w:rsidR="000A459D">
        <w:t>ntornos</w:t>
      </w:r>
    </w:p>
    <w:p w14:paraId="7259BFFE" w14:textId="44B45F5A" w:rsidR="006F570B" w:rsidRDefault="006F570B" w:rsidP="00736BF7">
      <w:pPr>
        <w:pStyle w:val="Prrafodelista"/>
        <w:numPr>
          <w:ilvl w:val="0"/>
          <w:numId w:val="39"/>
        </w:numPr>
      </w:pPr>
      <w:r>
        <w:t>Implementación</w:t>
      </w:r>
      <w:r w:rsidR="00827246">
        <w:t xml:space="preserve">: en la cual se programa el software, </w:t>
      </w:r>
      <w:r w:rsidR="00926C06">
        <w:t>y se hacen pruebas para buscar</w:t>
      </w:r>
      <w:r w:rsidR="00827246">
        <w:t xml:space="preserve"> posibles </w:t>
      </w:r>
      <w:r w:rsidR="00926C06">
        <w:t>errores y solventarlos</w:t>
      </w:r>
    </w:p>
    <w:p w14:paraId="6103FA9C" w14:textId="6E10CB77" w:rsidR="006F570B" w:rsidRDefault="006F570B" w:rsidP="00736BF7">
      <w:pPr>
        <w:pStyle w:val="Prrafodelista"/>
        <w:numPr>
          <w:ilvl w:val="0"/>
          <w:numId w:val="39"/>
        </w:numPr>
      </w:pPr>
      <w:r>
        <w:t>Verificación</w:t>
      </w:r>
      <w:r w:rsidR="00926C06">
        <w:t>:</w:t>
      </w:r>
      <w:r w:rsidR="001564C0">
        <w:t xml:space="preserve"> que consiste en integrar el software desarrollado en los sistemas, y la realización de más pruebas</w:t>
      </w:r>
      <w:r w:rsidR="00AA055D">
        <w:t xml:space="preserve"> de testeo</w:t>
      </w:r>
    </w:p>
    <w:p w14:paraId="61FFC0AC" w14:textId="71E92D79" w:rsidR="00C73DFD" w:rsidRDefault="006F570B" w:rsidP="00736BF7">
      <w:pPr>
        <w:pStyle w:val="Prrafodelista"/>
        <w:numPr>
          <w:ilvl w:val="0"/>
          <w:numId w:val="39"/>
        </w:numPr>
      </w:pPr>
      <w:r>
        <w:t>Mantenimiento</w:t>
      </w:r>
      <w:r w:rsidR="00AA055D">
        <w:t xml:space="preserve">: se entrega el software, y se realiza el mantenimiento </w:t>
      </w:r>
      <w:r w:rsidR="003B1BA1">
        <w:t>ante posibles imprevistos y realización de cambios o mejoras.</w:t>
      </w:r>
    </w:p>
    <w:p w14:paraId="19826FEC" w14:textId="3002777D" w:rsidR="000447A7" w:rsidRDefault="000447A7" w:rsidP="000447A7">
      <w:commentRangeStart w:id="42"/>
      <w:commentRangeStart w:id="43"/>
      <w:r>
        <w:t>Dado la naturaleza de este</w:t>
      </w:r>
      <w:r w:rsidR="00970A2D">
        <w:t xml:space="preserve"> trabajo</w:t>
      </w:r>
      <w:r>
        <w:t xml:space="preserve">, se utiliza esta metodología </w:t>
      </w:r>
      <w:r w:rsidR="0008400D">
        <w:t>por su sencillez</w:t>
      </w:r>
      <w:r w:rsidR="006916E8">
        <w:t xml:space="preserve">. </w:t>
      </w:r>
      <w:r w:rsidR="00306BAB">
        <w:t xml:space="preserve">Permite ir paso a paso de forma organizada y tener un control absoluto </w:t>
      </w:r>
      <w:r w:rsidR="00E859BA">
        <w:t>del momento en el que se encuentra</w:t>
      </w:r>
      <w:r w:rsidR="00970A2D">
        <w:t xml:space="preserve"> el proyecto</w:t>
      </w:r>
      <w:r w:rsidR="00E859BA">
        <w:t xml:space="preserve">. </w:t>
      </w:r>
      <w:r w:rsidR="00287080">
        <w:t xml:space="preserve">Al no pasar a la siguiente fase </w:t>
      </w:r>
      <w:r w:rsidR="00EA2CB4">
        <w:t>hasta haber acabado</w:t>
      </w:r>
      <w:r w:rsidR="00287080">
        <w:t xml:space="preserve"> la presente, </w:t>
      </w:r>
      <w:r w:rsidR="00630448">
        <w:t>facilita el poder centrarse en la fase actual sin preocuparse por lo demás.</w:t>
      </w:r>
      <w:commentRangeEnd w:id="42"/>
      <w:r w:rsidR="00630448">
        <w:rPr>
          <w:rStyle w:val="Refdecomentario"/>
        </w:rPr>
        <w:commentReference w:id="42"/>
      </w:r>
      <w:commentRangeEnd w:id="43"/>
      <w:r w:rsidR="000520DF">
        <w:rPr>
          <w:rStyle w:val="Refdecomentario"/>
        </w:rPr>
        <w:commentReference w:id="43"/>
      </w:r>
    </w:p>
    <w:p w14:paraId="3ADBAEDF" w14:textId="260CD4FE" w:rsidR="00C73DFD" w:rsidRPr="00B612E8" w:rsidRDefault="00C73DFD" w:rsidP="00C73DFD">
      <w:pPr>
        <w:pStyle w:val="Ttulo2"/>
      </w:pPr>
      <w:bookmarkStart w:id="44" w:name="_Toc32604334"/>
      <w:r>
        <w:t>Apartado 2.2</w:t>
      </w:r>
      <w:bookmarkEnd w:id="44"/>
    </w:p>
    <w:p w14:paraId="18D06DF7" w14:textId="601E8E6B"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F4A95EF" w14:textId="77777777" w:rsidR="00EF1449" w:rsidRDefault="00EF1449" w:rsidP="00C73DFD"/>
    <w:p w14:paraId="2232D39B" w14:textId="16000E2C" w:rsidR="006124A8" w:rsidRDefault="006124A8" w:rsidP="00337FBF"/>
    <w:p w14:paraId="710C9EB4" w14:textId="19B168E3"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20FEB112" w14:textId="30613805" w:rsidR="006124A8" w:rsidRPr="00EF1449" w:rsidRDefault="009B3341" w:rsidP="00EF1449">
      <w:pPr>
        <w:pStyle w:val="Ttulo1"/>
        <w:framePr w:wrap="notBeside"/>
      </w:pPr>
      <w:bookmarkStart w:id="45" w:name="_Toc492888187"/>
      <w:bookmarkStart w:id="46" w:name="_Toc492901275"/>
      <w:bookmarkStart w:id="47" w:name="_Toc32604335"/>
      <w:r>
        <w:lastRenderedPageBreak/>
        <w:br/>
      </w:r>
      <w:r w:rsidR="006124A8" w:rsidRPr="00EF1449">
        <w:t>Análisis</w:t>
      </w:r>
      <w:bookmarkEnd w:id="45"/>
      <w:bookmarkEnd w:id="46"/>
      <w:bookmarkEnd w:id="47"/>
    </w:p>
    <w:p w14:paraId="5B42DD5F" w14:textId="77777777" w:rsidR="00303664" w:rsidRDefault="00303664" w:rsidP="00303664">
      <w:r>
        <w:t>El análisis contendrá, al menos, la información que se muestra a continuación:</w:t>
      </w:r>
    </w:p>
    <w:p w14:paraId="62E8F9D4" w14:textId="0998B337" w:rsidR="00303664" w:rsidRDefault="00303664" w:rsidP="00937CF8">
      <w:pPr>
        <w:pStyle w:val="Prrafodelista"/>
        <w:numPr>
          <w:ilvl w:val="0"/>
          <w:numId w:val="27"/>
        </w:numPr>
      </w:pPr>
      <w:r>
        <w:t>Todas aquellas secciones que se consideren oportunas de estado de la cuestión, lagunas a cubrir en el estado de la cuestión, etc.</w:t>
      </w:r>
    </w:p>
    <w:p w14:paraId="0C1B6D44" w14:textId="7B13D9AC" w:rsidR="00303664" w:rsidRDefault="00303664" w:rsidP="00937CF8">
      <w:pPr>
        <w:pStyle w:val="Prrafodelista"/>
        <w:numPr>
          <w:ilvl w:val="0"/>
          <w:numId w:val="27"/>
        </w:numPr>
      </w:pPr>
      <w:r>
        <w:t>Especificación de requisitos, que incluirá los siguientes puntos (los que proceda):</w:t>
      </w:r>
    </w:p>
    <w:p w14:paraId="133B7A56" w14:textId="69BC28A5" w:rsidR="00303664" w:rsidRDefault="00303664" w:rsidP="00303664">
      <w:pPr>
        <w:pStyle w:val="Prrafodelista"/>
        <w:numPr>
          <w:ilvl w:val="1"/>
          <w:numId w:val="27"/>
        </w:numPr>
      </w:pPr>
      <w:r>
        <w:t>Requisitos funcionales.</w:t>
      </w:r>
    </w:p>
    <w:p w14:paraId="47D31425" w14:textId="2BF86783" w:rsidR="00303664" w:rsidRDefault="00303664" w:rsidP="00937CF8">
      <w:pPr>
        <w:pStyle w:val="Prrafodelista"/>
        <w:numPr>
          <w:ilvl w:val="1"/>
          <w:numId w:val="27"/>
        </w:numPr>
      </w:pPr>
      <w:r>
        <w:t>Requisitos de interfaces externas. Las que proceda de las siguientes: interfaz de usuario, interfaces software e interfaces de comunicación.</w:t>
      </w:r>
    </w:p>
    <w:p w14:paraId="07B8B5DF" w14:textId="07886672" w:rsidR="00303664" w:rsidRDefault="00303664" w:rsidP="00303664">
      <w:pPr>
        <w:pStyle w:val="Prrafodelista"/>
        <w:numPr>
          <w:ilvl w:val="1"/>
          <w:numId w:val="27"/>
        </w:numPr>
      </w:pPr>
      <w:r>
        <w:t>Requisitos de rendimiento.</w:t>
      </w:r>
    </w:p>
    <w:p w14:paraId="4DB91C09" w14:textId="1A4E10CD" w:rsidR="00303664" w:rsidRDefault="00303664" w:rsidP="00937CF8">
      <w:pPr>
        <w:pStyle w:val="Prrafodelista"/>
        <w:numPr>
          <w:ilvl w:val="1"/>
          <w:numId w:val="27"/>
        </w:numPr>
      </w:pPr>
      <w:r>
        <w:t>Requisitos tecnológicos: requisitos de hardware, sistema operativo, virtualización, etc.</w:t>
      </w:r>
    </w:p>
    <w:p w14:paraId="20BFD079" w14:textId="0111D76A" w:rsidR="00303664" w:rsidRDefault="00303664" w:rsidP="00937CF8">
      <w:pPr>
        <w:pStyle w:val="Prrafodelista"/>
        <w:numPr>
          <w:ilvl w:val="0"/>
          <w:numId w:val="27"/>
        </w:numPr>
      </w:pPr>
      <w:r>
        <w:t>Diagrama de contexto de la aplicación donde se indiquen las entradas y las salidas.</w:t>
      </w:r>
    </w:p>
    <w:p w14:paraId="44651740" w14:textId="085F6C31" w:rsidR="00303664" w:rsidRDefault="00303664" w:rsidP="00937CF8">
      <w:pPr>
        <w:pStyle w:val="Prrafodelista"/>
        <w:numPr>
          <w:ilvl w:val="0"/>
          <w:numId w:val="27"/>
        </w:numPr>
      </w:pPr>
      <w:r>
        <w:t>Diagrama de bloques funcionales con sus interacciones. Tanto los bloques como las interacciones deben estar descritos en el texto de la sección. Los bloques que requieran más detalle pueden, a su vez, mostrarse en diagramas de bloques funcionales de nivel inferior. Estos diagramas no contendrán detalles sobre la tecnología a utilizar (tales detalles se dejan para el diseño).</w:t>
      </w:r>
    </w:p>
    <w:p w14:paraId="4FC643E7" w14:textId="12121A85" w:rsidR="00A12952" w:rsidRDefault="00B87407" w:rsidP="00A12952">
      <w:pPr>
        <w:ind w:left="360"/>
      </w:pPr>
      <w:r w:rsidRPr="00B87407">
        <w:rPr>
          <w:highlight w:val="yellow"/>
        </w:rPr>
        <w:t>SSSSSSSSSSSSSSSSSSSSSSSSSSSSSSSSSSSSSSSSSSSSSSSSSSSSSSSSSSSSSSSSSSSS</w:t>
      </w:r>
    </w:p>
    <w:p w14:paraId="1B38521A" w14:textId="77777777" w:rsidR="00B87407" w:rsidRDefault="00B87407" w:rsidP="00B87407">
      <w:pPr>
        <w:ind w:firstLine="708"/>
      </w:pPr>
      <w:commentRangeStart w:id="48"/>
      <w:r>
        <w:t xml:space="preserve">Actualmente, debido a la pandemia mundial del coronavirus, la universidad ha puesto en marcha varias medidas para frenar la propagación de </w:t>
      </w:r>
      <w:commentRangeEnd w:id="48"/>
      <w:r w:rsidR="000520DF">
        <w:rPr>
          <w:rStyle w:val="Refdecomentario"/>
        </w:rPr>
        <w:lastRenderedPageBreak/>
        <w:commentReference w:id="48"/>
      </w:r>
      <w:r>
        <w:t xml:space="preserve">dicho virus en las instalaciones, así como para proteger a alumnos y trabajadores. Una de esas medidas, es el control de acceso de la biblioteca de la Escuela Politécnica Superior. Para acceder a la misma, hay que mandar previamente un correo dando la siguiente información: nombre, apellidos, DNI, horario en el cual el alumno estará en la biblioteca, y el número del sitio en el que desea ubicarse en el caso de que tener alguna preferencia. De no tenerla, el responsable de la biblioteca asigna un número y anota en </w:t>
      </w:r>
      <w:commentRangeStart w:id="49"/>
      <w:commentRangeStart w:id="50"/>
      <w:r>
        <w:t xml:space="preserve">Excel </w:t>
      </w:r>
      <w:commentRangeEnd w:id="49"/>
      <w:r>
        <w:rPr>
          <w:rStyle w:val="Refdecomentario"/>
        </w:rPr>
        <w:commentReference w:id="49"/>
      </w:r>
      <w:commentRangeEnd w:id="50"/>
      <w:r w:rsidR="000520DF">
        <w:rPr>
          <w:rStyle w:val="Refdecomentario"/>
        </w:rPr>
        <w:commentReference w:id="50"/>
      </w:r>
      <w:r>
        <w:t xml:space="preserve">todos los datos a mano para tener un seguimiento. </w:t>
      </w:r>
    </w:p>
    <w:p w14:paraId="5AB268EA" w14:textId="32254D52" w:rsidR="00B87407" w:rsidRDefault="00B87407" w:rsidP="00B87407">
      <w:pPr>
        <w:ind w:firstLine="708"/>
      </w:pPr>
      <w:r>
        <w:t xml:space="preserve">Una vez el alumno accede a la biblioteca, se sienta en el sitio reservado o asignado por el responsable. Cabe destacar que, para evitar todo tipo de contacto, esos sitios están separados por la distancia de seguridad recomendada por las instituciones sanitarias (1,5 metros). Para el mismo propósito, está prohibido levantarse a cualquier tipo de interacción con otro alumno (saludar, preguntar dudas, estudiar juntos, …), sólo para salir a descansar. Además, la biblioteca tiene las ventanas abiertas para favorecer la ventilación de </w:t>
      </w:r>
      <w:proofErr w:type="gramStart"/>
      <w:r>
        <w:t>la misma</w:t>
      </w:r>
      <w:proofErr w:type="gramEnd"/>
      <w:r>
        <w:t>, y así renovar continuamente el aire en el ambiente y evitar los aerosoles.</w:t>
      </w:r>
      <w:ins w:id="51" w:author="Sergio Saugar García" w:date="2021-08-14T19:55:00Z">
        <w:r w:rsidR="000520DF">
          <w:t xml:space="preserve"> </w:t>
        </w:r>
      </w:ins>
      <w:r>
        <w:t xml:space="preserve">Al abandonar el puesto al acabar la jornada de estudio, el alumno debe notificárselo al responsable de la entrada. Éste anota en el Excel que el sitio en cuestión queda libre, y lo marca para ser limpiado. </w:t>
      </w:r>
      <w:r w:rsidRPr="002D3E90">
        <w:t xml:space="preserve">Cada cierto </w:t>
      </w:r>
      <w:commentRangeStart w:id="52"/>
      <w:commentRangeStart w:id="53"/>
      <w:r w:rsidRPr="002D3E90">
        <w:t>tiempo</w:t>
      </w:r>
      <w:commentRangeEnd w:id="52"/>
      <w:r w:rsidRPr="002D3E90">
        <w:rPr>
          <w:rStyle w:val="Refdecomentario"/>
        </w:rPr>
        <w:commentReference w:id="52"/>
      </w:r>
      <w:commentRangeEnd w:id="53"/>
      <w:r w:rsidR="000520DF">
        <w:rPr>
          <w:rStyle w:val="Refdecomentario"/>
        </w:rPr>
        <w:commentReference w:id="53"/>
      </w:r>
      <w:r>
        <w:t>, un alumno que esté estudiando puede ver cómo entra el equipo de limpieza y desinfecta los sitios vacíos anteriormente ocupados y liberados. Cabe destacar que hasta que no se limpian esos puestos de trabajo no se pueden reservar o asignar, por lo que</w:t>
      </w:r>
      <w:ins w:id="54" w:author="Sergio Saugar García" w:date="2021-08-14T19:56:00Z">
        <w:r w:rsidR="000520DF">
          <w:t xml:space="preserve">, </w:t>
        </w:r>
      </w:ins>
      <w:del w:id="55" w:author="Sergio Saugar García" w:date="2021-08-14T19:56:00Z">
        <w:r w:rsidDel="000520DF">
          <w:delText xml:space="preserve"> </w:delText>
        </w:r>
      </w:del>
      <w:r>
        <w:t>si algún alumno manda un correo pidiendo un sitio en esa situación, el propio responsable le contesta asignándole otro.</w:t>
      </w:r>
    </w:p>
    <w:p w14:paraId="096FBF10" w14:textId="77777777" w:rsidR="00B87407" w:rsidRDefault="00B87407" w:rsidP="00B87407">
      <w:pPr>
        <w:ind w:firstLine="708"/>
      </w:pPr>
    </w:p>
    <w:p w14:paraId="1F018B6D" w14:textId="77777777" w:rsidR="00B87407" w:rsidRDefault="00B87407" w:rsidP="00B87407">
      <w:pPr>
        <w:ind w:firstLine="708"/>
      </w:pPr>
      <w:commentRangeStart w:id="56"/>
      <w:r>
        <w:t xml:space="preserve">El objetivo es desarrollar un prototipo de un sistema de gestión de reservas para la biblioteca de la Escuela Politécnica Superior de la Universidad San Pablo CEU. </w:t>
      </w:r>
      <w:commentRangeEnd w:id="56"/>
      <w:r w:rsidR="000520DF">
        <w:rPr>
          <w:rStyle w:val="Refdecomentario"/>
        </w:rPr>
        <w:commentReference w:id="56"/>
      </w:r>
      <w:r>
        <w:t xml:space="preserve">Si funcionara correctamente, se podría replicar para las otras dos bibliotecas que dispone la universidad. Además, es un proyecto escalable, por lo que se </w:t>
      </w:r>
      <w:r>
        <w:lastRenderedPageBreak/>
        <w:t xml:space="preserve">podrían añadir funcionalidades al prototipo. </w:t>
      </w:r>
      <w:commentRangeStart w:id="57"/>
      <w:r>
        <w:t>Para ello, se van a desarrollar dos interfaces: una para los alumnos, y otra para los responsables de la biblioteca.</w:t>
      </w:r>
      <w:commentRangeEnd w:id="57"/>
      <w:r w:rsidR="000520DF">
        <w:rPr>
          <w:rStyle w:val="Refdecomentario"/>
        </w:rPr>
        <w:commentReference w:id="57"/>
      </w:r>
    </w:p>
    <w:p w14:paraId="67599969" w14:textId="62DA4744" w:rsidR="00BE6890" w:rsidRDefault="00BE6890" w:rsidP="00BE6890">
      <w:pPr>
        <w:pStyle w:val="Ttulo2"/>
        <w:rPr>
          <w:ins w:id="58" w:author="Sergio Saugar García" w:date="2021-08-14T20:16:00Z"/>
        </w:rPr>
        <w:pPrChange w:id="59" w:author="Sergio Saugar García" w:date="2021-08-14T20:17:00Z">
          <w:pPr>
            <w:ind w:firstLine="708"/>
          </w:pPr>
        </w:pPrChange>
      </w:pPr>
      <w:ins w:id="60" w:author="Sergio Saugar García" w:date="2021-08-14T20:17:00Z">
        <w:r>
          <w:t>Análisis</w:t>
        </w:r>
      </w:ins>
      <w:ins w:id="61" w:author="Sergio Saugar García" w:date="2021-08-14T20:16:00Z">
        <w:r>
          <w:t xml:space="preserve"> del </w:t>
        </w:r>
      </w:ins>
      <w:ins w:id="62" w:author="Sergio Saugar García" w:date="2021-08-14T20:17:00Z">
        <w:r>
          <w:t>dominio de la aplicación</w:t>
        </w:r>
      </w:ins>
    </w:p>
    <w:p w14:paraId="194E9A6F" w14:textId="38712307" w:rsidR="00B87407" w:rsidRDefault="00B87407" w:rsidP="00B87407">
      <w:pPr>
        <w:ind w:firstLine="708"/>
      </w:pPr>
      <w:commentRangeStart w:id="63"/>
      <w:r>
        <w:t>En cuanto a la parte dedicada al alumnado</w:t>
      </w:r>
      <w:commentRangeEnd w:id="63"/>
      <w:r w:rsidR="000520DF">
        <w:rPr>
          <w:rStyle w:val="Refdecomentario"/>
        </w:rPr>
        <w:commentReference w:id="63"/>
      </w:r>
      <w:r>
        <w:t xml:space="preserve">, éste tendría que ingresar a la aplicación con su cuenta </w:t>
      </w:r>
      <w:commentRangeStart w:id="64"/>
      <w:commentRangeStart w:id="65"/>
      <w:r>
        <w:t>personal</w:t>
      </w:r>
      <w:commentRangeEnd w:id="64"/>
      <w:r>
        <w:rPr>
          <w:rStyle w:val="Refdecomentario"/>
        </w:rPr>
        <w:commentReference w:id="64"/>
      </w:r>
      <w:commentRangeEnd w:id="65"/>
      <w:r w:rsidR="00290BE2">
        <w:rPr>
          <w:rStyle w:val="Refdecomentario"/>
        </w:rPr>
        <w:commentReference w:id="65"/>
      </w:r>
      <w:r>
        <w:t xml:space="preserve"> con su usuario y contraseña. Al crear la cuenta, el alumno deberá proporcionar la siguiente información mediante un formulario: nombre, apellidos, grado, DNI, y número identificador de carnet de estudiante (para evitar que cualquier alumno </w:t>
      </w:r>
      <w:commentRangeStart w:id="66"/>
      <w:r>
        <w:t xml:space="preserve">externo </w:t>
      </w:r>
      <w:commentRangeEnd w:id="66"/>
      <w:r>
        <w:rPr>
          <w:rStyle w:val="Refdecomentario"/>
        </w:rPr>
        <w:commentReference w:id="66"/>
      </w:r>
      <w:r>
        <w:t xml:space="preserve">a la universidad pueda acceder). Una vez dentro, aparecerá un </w:t>
      </w:r>
      <w:commentRangeStart w:id="67"/>
      <w:commentRangeStart w:id="68"/>
      <w:r>
        <w:t xml:space="preserve">mapa </w:t>
      </w:r>
      <w:commentRangeEnd w:id="67"/>
      <w:r>
        <w:rPr>
          <w:rStyle w:val="Refdecomentario"/>
        </w:rPr>
        <w:commentReference w:id="67"/>
      </w:r>
      <w:commentRangeEnd w:id="68"/>
      <w:r w:rsidR="00290BE2">
        <w:rPr>
          <w:rStyle w:val="Refdecomentario"/>
        </w:rPr>
        <w:commentReference w:id="68"/>
      </w:r>
      <w:r>
        <w:t xml:space="preserve">cenital de las diferentes zonas de </w:t>
      </w:r>
      <w:proofErr w:type="gramStart"/>
      <w:r>
        <w:t>la misma</w:t>
      </w:r>
      <w:proofErr w:type="gramEnd"/>
      <w:r>
        <w:t xml:space="preserve"> para que el alumno seleccione un sitio para reservar. En dicho mapa, se señalará la orientación </w:t>
      </w:r>
      <w:proofErr w:type="gramStart"/>
      <w:r>
        <w:t>del mismo</w:t>
      </w:r>
      <w:proofErr w:type="gramEnd"/>
      <w:r>
        <w:t xml:space="preserve">, el acceso a la zona en cuestión, así como información relevante para los alumnos: ubicación de enchufes, ventanas, ordenadores de búsqueda. Los sitios estarán numerados, y aparecerán en verde si están libres mientras que los puestos ocupados o en espera de ser desinfectados aparecerán en </w:t>
      </w:r>
      <w:commentRangeStart w:id="69"/>
      <w:commentRangeStart w:id="70"/>
      <w:r>
        <w:t>rojo</w:t>
      </w:r>
      <w:commentRangeEnd w:id="69"/>
      <w:commentRangeEnd w:id="70"/>
      <w:r>
        <w:t xml:space="preserve"> y no podrán ser seleccionados para reservar</w:t>
      </w:r>
      <w:r>
        <w:rPr>
          <w:rStyle w:val="Refdecomentario"/>
        </w:rPr>
        <w:commentReference w:id="69"/>
      </w:r>
      <w:r w:rsidR="00A5554E">
        <w:rPr>
          <w:rStyle w:val="Refdecomentario"/>
        </w:rPr>
        <w:commentReference w:id="70"/>
      </w:r>
      <w:r>
        <w:t>. Una vez el alumno selecciona un sitio en verde, deberá precisar la hora de llegada al puesto, y la duración de su reserva. El propio sistema relacionará esa reserva con la información personal guardada en su cuenta, y ese sitio aparecerá en rojo para otros alumnos imposibilitando así su reserva. Al finalizar el proceso de reserva, el sistema mostrará un mensaje con ciertos recordatorios (</w:t>
      </w:r>
      <w:commentRangeStart w:id="71"/>
      <w:commentRangeStart w:id="72"/>
      <w:r>
        <w:t>llevar el carnet físico por si hubiera algún problema con la aplicación</w:t>
      </w:r>
      <w:commentRangeEnd w:id="71"/>
      <w:r>
        <w:rPr>
          <w:rStyle w:val="Refdecomentario"/>
        </w:rPr>
        <w:commentReference w:id="71"/>
      </w:r>
      <w:commentRangeEnd w:id="72"/>
      <w:r w:rsidR="00BE6890">
        <w:rPr>
          <w:rStyle w:val="Refdecomentario"/>
        </w:rPr>
        <w:commentReference w:id="72"/>
      </w:r>
      <w:r>
        <w:t xml:space="preserve">, ser puntual, saber que hay 15 minutos de cortesía antes de cancelar su reserva automáticamente, …) así como de las medidas de seguridad correspondientes a los tiempos de pandemia (uso obligatorio de mascarilla cubriendo boca y nariz, lavado de manos con el gel </w:t>
      </w:r>
      <w:proofErr w:type="spellStart"/>
      <w:r>
        <w:t>hidroalcohólico</w:t>
      </w:r>
      <w:proofErr w:type="spellEnd"/>
      <w:r>
        <w:t xml:space="preserve"> presente en la entrada de la biblioteca, mantener la distancia de seguridad y evitar desplazamientos por la sala, …). El alumno tiene un margen de cortesía, y si llega más de 15 minutos después de la hora señalizada en la reserva, su sitio quedará libre de nuevo. Al llegar a la biblioteca, el alumno deberá entrar en la aplicación y </w:t>
      </w:r>
      <w:commentRangeStart w:id="73"/>
      <w:r>
        <w:t>validar su presencia leyendo un código QR presente en la puerta</w:t>
      </w:r>
      <w:commentRangeEnd w:id="73"/>
      <w:r w:rsidR="00BE6890">
        <w:rPr>
          <w:rStyle w:val="Refdecomentario"/>
        </w:rPr>
        <w:commentReference w:id="73"/>
      </w:r>
      <w:r>
        <w:t xml:space="preserve">. </w:t>
      </w:r>
      <w:r>
        <w:lastRenderedPageBreak/>
        <w:t xml:space="preserve">Al escanear el código, el sistema mantiene ese sitio en color rojo, mientras que si pasan esos 15 minutos de cortesía el puesto pasa a estar verde de nuevo y por tanto disponible para otros alumnos. Si el alumno abandona su sitio definitivamente antes del horario reservado, deberá escanear de nuevo el código QR de la puerta para notificarlo. En ese caso, el sitio se mantendrá en rojo para otros alumnos hasta que se desinfecte, momento en el cual volverá a estar libre. </w:t>
      </w:r>
      <w:commentRangeStart w:id="74"/>
      <w:r>
        <w:t xml:space="preserve">Si el alumno se va a la hora estipulada en su reserva, no deberá escanear de nuevo el QR puesto que el sistema entiende que se ha ido a esa hora. </w:t>
      </w:r>
      <w:commentRangeEnd w:id="74"/>
      <w:r w:rsidR="00BE6890">
        <w:rPr>
          <w:rStyle w:val="Refdecomentario"/>
        </w:rPr>
        <w:commentReference w:id="74"/>
      </w:r>
    </w:p>
    <w:p w14:paraId="778752E3" w14:textId="77777777" w:rsidR="00B87407" w:rsidRDefault="00B87407" w:rsidP="00B87407">
      <w:r>
        <w:tab/>
      </w:r>
      <w:r>
        <w:tab/>
      </w:r>
    </w:p>
    <w:p w14:paraId="1D83C202" w14:textId="77777777" w:rsidR="00B87407" w:rsidRDefault="00B87407" w:rsidP="00B87407">
      <w:r>
        <w:tab/>
      </w:r>
      <w:commentRangeStart w:id="75"/>
      <w:r>
        <w:t>En cuanto a la interfaz dedicada a los responsables de la biblioteca, la aplicación web sería parecida inicialmente.</w:t>
      </w:r>
      <w:commentRangeEnd w:id="75"/>
      <w:r w:rsidR="00BE6890">
        <w:rPr>
          <w:rStyle w:val="Refdecomentario"/>
        </w:rPr>
        <w:commentReference w:id="75"/>
      </w:r>
      <w:r>
        <w:t xml:space="preserve"> Estos usuarios en modo administrador también tendrán una cuenta asociada con la misma información personal que los alumnos, salvo que en vez de tener un número identificador de alumno será de trabajador. Una vez dentro de la aplicación, también aparecería un mapa cenital de las diferentes zonas de la biblioteca con la misma información relevante a los alumnos: orientación, entrada al área en cuestión, enchufes, ventanas, </w:t>
      </w:r>
      <w:proofErr w:type="spellStart"/>
      <w:r>
        <w:t>etc</w:t>
      </w:r>
      <w:proofErr w:type="spellEnd"/>
      <w:r>
        <w:t xml:space="preserve"> … Además, aparecerían en verde los libres y</w:t>
      </w:r>
      <w:r w:rsidRPr="00BB1AB2">
        <w:t xml:space="preserve"> </w:t>
      </w:r>
      <w:r>
        <w:t xml:space="preserve">en rojo los sitios ocupados o reservados. Al contrario que para la interfaz de los alumnos, los responsables de la biblioteca si que pueden seleccionar los puestos reservados u ocupados. Al hacerlo aparecería información relevante para tener un control de los alumnos presentes en la biblioteca: número del puesto, nombre y apellidos del alumno, DNI, número identificador, y la duración de la reserva del puesto. Además, el administrador tendrá una vista en la cual podrá ver listas de todos los sitios en función de su situación: ocupados, reservados, libres, o en espera a ser limpiados. En dichas listas aparecería la siguiente información: número del puesto, alumno que lo ha reservado o lo está ocupando, su DNI, su identificador, y la duración de su reserva. Para los sitios en espera de ser desinfectados, aparecería la información del último alumno que lo ha ocupado, y habrá una </w:t>
      </w:r>
      <w:proofErr w:type="spellStart"/>
      <w:r>
        <w:t>checkbox</w:t>
      </w:r>
      <w:proofErr w:type="spellEnd"/>
      <w:r>
        <w:t xml:space="preserve"> para marcar los sitios que se han desinfectado y que pasarán a estar disponibles. Una vez un alumno reserva un </w:t>
      </w:r>
      <w:r>
        <w:lastRenderedPageBreak/>
        <w:t xml:space="preserve">sitio, el sistema lo añade automáticamente a la lista de reservados, y aparecería en rojo en el mapa del responsable. Al llegar a la biblioteca y confirmar su asistencia escaneando el código QR, el sistema mantiene el sitio en rojo en el mapa del administrador, pero elimina ese puesto de la lista de reservados y lo añade al de ocupados. En el caso en que el alumno no escaneara el código en esos 15 minutos de cortesía, se eliminaría de la lista de reservados, y se añadiría al de sitios libres cambiando el color en el mapa de rojo a verde. De la misma manera, cuando se acaba la reserva de un sitio o el alumno escanea el QR porque se va antes de lo estipulado, el sistema automáticamente cambia ese sitio de ocupado a listo para ser desinfectado, y lo mantiene rojo en el mapa cenital. En esta versión de administrador, el sistema tendrá varias alertas como recordatorio para tomar ciertas medidas de seguridad. Por ejemplo, una alarma configurable cada hora para abrir las ventanas y ventilar, otra para cerrarlas pasados unos minutos, otra para sacar los libros que están en cuarentena en una sala aparte, … Además, el personal de limpieza tendrá una cuenta de tipo administrador para poder acceder a la lista de puestos que necesitan ser desinfectados. Así, podrán ver en la aplicación cuántos y qué sitios hay que limpiar. Además, si bien tienen un horario plan estipulado por el cual acuden a limpiar a primera hora de la mañana, después de comer, y a media tarde, pueden ver si en algún momento esa lista de sitios a desinfectar es suficientemente grande como para acudir antes del siguiente turno. Ese </w:t>
      </w:r>
      <w:commentRangeStart w:id="76"/>
      <w:r>
        <w:t xml:space="preserve">límite </w:t>
      </w:r>
      <w:commentRangeEnd w:id="76"/>
      <w:r>
        <w:rPr>
          <w:rStyle w:val="Refdecomentario"/>
        </w:rPr>
        <w:commentReference w:id="76"/>
      </w:r>
      <w:r>
        <w:t xml:space="preserve">puede configurarlo el responsable de la biblioteca, y variará sobre todo en función de la época del curso: convocatoria ordinaria o extraordinaria, navidad, días previos a festivos, … En efecto la afluencia de alumnos a la biblioteca también se ve determinado por ese tipo de eventos, por lo que no habría que tratar todos los días del año de la misma forma. De misma manera, los responsables de la biblioteca podrían configurar los recordatorios de tal forma que en épocas de gran aforo se ventile con más frecuencia. Una vez </w:t>
      </w:r>
      <w:commentRangeStart w:id="77"/>
      <w:r>
        <w:t xml:space="preserve">el equipo de limpieza </w:t>
      </w:r>
      <w:commentRangeEnd w:id="77"/>
      <w:r w:rsidR="00BE6890">
        <w:rPr>
          <w:rStyle w:val="Refdecomentario"/>
        </w:rPr>
        <w:commentReference w:id="77"/>
      </w:r>
      <w:r>
        <w:t xml:space="preserve">ha desinfectado los sitios, marcarán esos sitios con </w:t>
      </w:r>
      <w:commentRangeStart w:id="78"/>
      <w:r>
        <w:t xml:space="preserve">el </w:t>
      </w:r>
      <w:proofErr w:type="spellStart"/>
      <w:r>
        <w:t>checkbox</w:t>
      </w:r>
      <w:proofErr w:type="spellEnd"/>
      <w:r>
        <w:t xml:space="preserve"> </w:t>
      </w:r>
      <w:commentRangeEnd w:id="78"/>
      <w:r w:rsidR="00BE6890">
        <w:rPr>
          <w:rStyle w:val="Refdecomentario"/>
        </w:rPr>
        <w:commentReference w:id="78"/>
      </w:r>
      <w:r>
        <w:t>de la lista, y pasarán a la lista de sitios libre y por tanto aparecerán en verde en la interfaz de administrador como en la de alumnos.</w:t>
      </w:r>
    </w:p>
    <w:p w14:paraId="5B902A92" w14:textId="77777777" w:rsidR="00B87407" w:rsidRDefault="00B87407" w:rsidP="00A12952">
      <w:pPr>
        <w:ind w:left="360"/>
      </w:pPr>
    </w:p>
    <w:p w14:paraId="31677AF8" w14:textId="7714BDF0" w:rsidR="00C73DFD" w:rsidRPr="000D0BE5" w:rsidRDefault="00C73DFD" w:rsidP="00C73DFD">
      <w:pPr>
        <w:pStyle w:val="Ttulo2"/>
      </w:pPr>
      <w:bookmarkStart w:id="79" w:name="_Toc32604336"/>
      <w:r>
        <w:t>Apartado 3.1</w:t>
      </w:r>
      <w:bookmarkEnd w:id="79"/>
    </w:p>
    <w:p w14:paraId="69E552E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8A6ECE6" w14:textId="1121DC5C" w:rsidR="00C73DFD" w:rsidRPr="00B612E8" w:rsidRDefault="00C73DFD" w:rsidP="00C73DFD">
      <w:pPr>
        <w:pStyle w:val="Ttulo2"/>
      </w:pPr>
      <w:bookmarkStart w:id="80" w:name="_Toc32604337"/>
      <w:r>
        <w:t>Apartado 3.2</w:t>
      </w:r>
      <w:bookmarkEnd w:id="80"/>
    </w:p>
    <w:p w14:paraId="16DB1929"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01EC8450" w14:textId="4895C66F" w:rsidR="00EF1449" w:rsidRDefault="00EF1449" w:rsidP="00C73DFD"/>
    <w:p w14:paraId="34EA5928" w14:textId="4F160945" w:rsidR="00EF1449" w:rsidRDefault="00EF1449" w:rsidP="00C73DFD"/>
    <w:p w14:paraId="2AD6D016" w14:textId="77777777" w:rsidR="00EF1449" w:rsidRDefault="00EF1449" w:rsidP="00630A81"/>
    <w:p w14:paraId="083E021E" w14:textId="77777777" w:rsidR="00EF1449" w:rsidRDefault="00EF1449" w:rsidP="00630A81"/>
    <w:p w14:paraId="4E43CDE7" w14:textId="6F78CC2E" w:rsidR="00EF1449" w:rsidRDefault="00EF1449" w:rsidP="00630A81">
      <w:pPr>
        <w:sectPr w:rsidR="00EF1449" w:rsidSect="00EF1449">
          <w:type w:val="oddPage"/>
          <w:pgSz w:w="11900" w:h="16840" w:code="9"/>
          <w:pgMar w:top="1985" w:right="1701" w:bottom="1418" w:left="1701" w:header="851" w:footer="851" w:gutter="567"/>
          <w:cols w:space="708"/>
          <w:titlePg/>
          <w:docGrid w:linePitch="360"/>
        </w:sectPr>
      </w:pPr>
    </w:p>
    <w:p w14:paraId="12BC3DE6" w14:textId="5ED3087B" w:rsidR="00330B30" w:rsidRPr="00747FD4" w:rsidRDefault="009B3341" w:rsidP="00EF1449">
      <w:pPr>
        <w:pStyle w:val="Ttulo1"/>
        <w:framePr w:wrap="notBeside"/>
      </w:pPr>
      <w:bookmarkStart w:id="81" w:name="_Toc32604338"/>
      <w:r>
        <w:lastRenderedPageBreak/>
        <w:br/>
      </w:r>
      <w:r w:rsidR="00303664" w:rsidRPr="00747FD4">
        <w:t>Diseño e i</w:t>
      </w:r>
      <w:r w:rsidR="00330B30" w:rsidRPr="00747FD4">
        <w:t>mplementación</w:t>
      </w:r>
      <w:bookmarkEnd w:id="81"/>
    </w:p>
    <w:p w14:paraId="64F11E11" w14:textId="72C8D640" w:rsidR="00303664" w:rsidRDefault="00303664" w:rsidP="00303664">
      <w:r>
        <w:t>Se incluirá un diagrama con la arquitectura del sistema, mostrando cada uno de los componentes y sus interacciones. Tanto los componentes como sus interacciones estarán descritos en el texto del capítulo.</w:t>
      </w:r>
    </w:p>
    <w:p w14:paraId="62FD3C0F" w14:textId="59D5F2A2" w:rsidR="00303664" w:rsidRDefault="00303664" w:rsidP="00303664">
      <w:r>
        <w:t>Para aquellos componentes que lo requieran, se incluirán figuras con más detalle y sus explicaciones correspondientes.</w:t>
      </w:r>
    </w:p>
    <w:p w14:paraId="20A92B34" w14:textId="0453E220" w:rsidR="00303664" w:rsidRDefault="00303664" w:rsidP="00303664">
      <w:r>
        <w:t>Deberán justificarse las decisiones tomadas sobre la tecnología utilizada y su configuración.</w:t>
      </w:r>
    </w:p>
    <w:p w14:paraId="1B314C8E" w14:textId="7997DC26" w:rsidR="00303664" w:rsidRDefault="00303664" w:rsidP="00303664">
      <w:r>
        <w:t>El código estará disponible en un repositorio al que tendrán acceso, al menos las siguientes personas:</w:t>
      </w:r>
    </w:p>
    <w:p w14:paraId="4D52A812" w14:textId="77777777" w:rsidR="00303664" w:rsidRDefault="00303664" w:rsidP="00303664">
      <w:pPr>
        <w:pStyle w:val="Prrafodelista"/>
        <w:numPr>
          <w:ilvl w:val="0"/>
          <w:numId w:val="28"/>
        </w:numPr>
      </w:pPr>
      <w:r>
        <w:t>El director del proyecto.</w:t>
      </w:r>
    </w:p>
    <w:p w14:paraId="77069520" w14:textId="77777777" w:rsidR="00303664" w:rsidRDefault="00303664" w:rsidP="00303664">
      <w:pPr>
        <w:pStyle w:val="Prrafodelista"/>
        <w:numPr>
          <w:ilvl w:val="0"/>
          <w:numId w:val="28"/>
        </w:numPr>
      </w:pPr>
      <w:r>
        <w:t>Cada uno de los miembros del tribunal.</w:t>
      </w:r>
    </w:p>
    <w:p w14:paraId="5293DD9E" w14:textId="77777777" w:rsidR="00303664" w:rsidRDefault="00303664" w:rsidP="00303664">
      <w:pPr>
        <w:pStyle w:val="Prrafodelista"/>
        <w:numPr>
          <w:ilvl w:val="0"/>
          <w:numId w:val="28"/>
        </w:numPr>
      </w:pPr>
      <w:r>
        <w:t>El profesor coordinador de la asignatura de TFG.</w:t>
      </w:r>
    </w:p>
    <w:p w14:paraId="32572BDF" w14:textId="174A7BF3" w:rsidR="00303664" w:rsidRDefault="00303664" w:rsidP="00303664">
      <w:r>
        <w:t xml:space="preserve">El código deberá estar </w:t>
      </w:r>
      <w:proofErr w:type="spellStart"/>
      <w:r>
        <w:t>adecudamente</w:t>
      </w:r>
      <w:proofErr w:type="spellEnd"/>
      <w:r>
        <w:t xml:space="preserve"> documentado. El </w:t>
      </w:r>
      <w:proofErr w:type="spellStart"/>
      <w:r>
        <w:t>respositorio</w:t>
      </w:r>
      <w:proofErr w:type="spellEnd"/>
      <w:r>
        <w:t xml:space="preserve"> deberá incluir los ficheros README.md necesarios con explicaciones que permitan que cualquier desarrollador pueda entender el código, ejecutarlo, mantenerlo y crear nuevas versiones.</w:t>
      </w:r>
    </w:p>
    <w:p w14:paraId="1EB9E769" w14:textId="2A69920B" w:rsidR="00303664" w:rsidRDefault="00303664" w:rsidP="00303664">
      <w:r>
        <w:t>De hecho, debe ser posible para los miembros del tribunal clonar el repositorio y probar el sistema. Para ello, el alumno deberá utilizar los recursos de virtualización que sean necesarios.</w:t>
      </w:r>
    </w:p>
    <w:p w14:paraId="6C864097" w14:textId="0B079E68" w:rsidR="00303664" w:rsidRDefault="00303664" w:rsidP="00303664">
      <w:r>
        <w:t>En la memoria debe aparecer el enlace al repositorio. En caso de que se considere oportuno, se puede separar la implementación en capítulo aparte.</w:t>
      </w:r>
    </w:p>
    <w:p w14:paraId="193F9303" w14:textId="78B996EA" w:rsidR="00C73DFD" w:rsidRPr="000D0BE5" w:rsidRDefault="00C73DFD" w:rsidP="00C73DFD">
      <w:pPr>
        <w:pStyle w:val="Ttulo2"/>
      </w:pPr>
      <w:bookmarkStart w:id="82" w:name="_Toc32604339"/>
      <w:r>
        <w:lastRenderedPageBreak/>
        <w:t>Apartado 4.1</w:t>
      </w:r>
      <w:bookmarkEnd w:id="82"/>
    </w:p>
    <w:p w14:paraId="36F7968F"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6E76399" w14:textId="53E22F3F" w:rsidR="00C73DFD" w:rsidRPr="00B612E8" w:rsidRDefault="00C73DFD" w:rsidP="00C73DFD">
      <w:pPr>
        <w:pStyle w:val="Ttulo2"/>
      </w:pPr>
      <w:bookmarkStart w:id="83" w:name="_Toc32604340"/>
      <w:r>
        <w:t>Apartado 4.2</w:t>
      </w:r>
      <w:bookmarkEnd w:id="83"/>
    </w:p>
    <w:p w14:paraId="55E4DFC3"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CE4FB9D" w14:textId="7D3B1024" w:rsidR="00EF1449" w:rsidRDefault="00EF1449" w:rsidP="00EF1449">
      <w:pPr>
        <w:sectPr w:rsidR="00EF1449" w:rsidSect="00EF1449">
          <w:type w:val="oddPage"/>
          <w:pgSz w:w="11900" w:h="16840" w:code="9"/>
          <w:pgMar w:top="1985" w:right="1701" w:bottom="1418" w:left="1701" w:header="851" w:footer="851" w:gutter="567"/>
          <w:cols w:space="708"/>
          <w:titlePg/>
          <w:docGrid w:linePitch="360"/>
        </w:sectPr>
      </w:pPr>
    </w:p>
    <w:p w14:paraId="77BBD94E" w14:textId="50C31A81" w:rsidR="00881A68" w:rsidRPr="00747FD4" w:rsidRDefault="009B3341" w:rsidP="00EF1449">
      <w:pPr>
        <w:pStyle w:val="Ttulo1"/>
        <w:framePr w:wrap="notBeside"/>
      </w:pPr>
      <w:bookmarkStart w:id="84" w:name="_Toc32604341"/>
      <w:r>
        <w:lastRenderedPageBreak/>
        <w:br/>
      </w:r>
      <w:r w:rsidR="00EF1449">
        <w:t>E</w:t>
      </w:r>
      <w:r w:rsidR="00937CF8" w:rsidRPr="00747FD4">
        <w:t>valuación</w:t>
      </w:r>
      <w:bookmarkEnd w:id="84"/>
    </w:p>
    <w:p w14:paraId="3D0E6545" w14:textId="596939CE" w:rsidR="00937CF8" w:rsidRDefault="00937CF8" w:rsidP="00C73DFD">
      <w:r>
        <w:t>Se incluirá cómo se han realizado las pruebas del sistema y, en general, cómo se ha evaluado.</w:t>
      </w:r>
    </w:p>
    <w:p w14:paraId="273B581C" w14:textId="270609ED" w:rsidR="00C73DFD" w:rsidRPr="000D0BE5" w:rsidRDefault="00C73DFD" w:rsidP="00C73DFD">
      <w:pPr>
        <w:pStyle w:val="Ttulo2"/>
      </w:pPr>
      <w:bookmarkStart w:id="85" w:name="_Toc32604342"/>
      <w:r>
        <w:t>Apartado 5.1</w:t>
      </w:r>
      <w:bookmarkEnd w:id="85"/>
    </w:p>
    <w:p w14:paraId="2AAFFAF2"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AF2DD76" w14:textId="76889EA9" w:rsidR="00C73DFD" w:rsidRPr="00B612E8" w:rsidRDefault="00C73DFD" w:rsidP="00C73DFD">
      <w:pPr>
        <w:pStyle w:val="Ttulo2"/>
      </w:pPr>
      <w:bookmarkStart w:id="86" w:name="_Toc32604343"/>
      <w:r>
        <w:t>Apartado 5.2</w:t>
      </w:r>
      <w:bookmarkEnd w:id="86"/>
    </w:p>
    <w:p w14:paraId="1226BF21" w14:textId="759F84DC"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53913BBB" w14:textId="77777777" w:rsidR="00EF1449" w:rsidRDefault="00EF1449" w:rsidP="00C73DFD"/>
    <w:p w14:paraId="5E8E1B53" w14:textId="77777777" w:rsidR="00EF1449" w:rsidRDefault="00EF1449" w:rsidP="00C73DFD"/>
    <w:p w14:paraId="2133F78B" w14:textId="77777777" w:rsidR="00EF1449" w:rsidRDefault="00EF1449" w:rsidP="00C73DFD">
      <w:pPr>
        <w:sectPr w:rsidR="00EF1449" w:rsidSect="00C804D3">
          <w:pgSz w:w="11900" w:h="16840" w:code="9"/>
          <w:pgMar w:top="1985" w:right="1701" w:bottom="1418" w:left="1701" w:header="851" w:footer="851" w:gutter="567"/>
          <w:cols w:space="708"/>
          <w:titlePg/>
          <w:docGrid w:linePitch="360"/>
        </w:sectPr>
      </w:pPr>
    </w:p>
    <w:p w14:paraId="217BB919" w14:textId="16996046" w:rsidR="00C61D64" w:rsidRPr="00EF1449" w:rsidRDefault="009B3341" w:rsidP="00EF1449">
      <w:pPr>
        <w:pStyle w:val="Ttulo1"/>
        <w:framePr w:wrap="notBeside"/>
      </w:pPr>
      <w:bookmarkStart w:id="87" w:name="_Toc32604344"/>
      <w:r>
        <w:lastRenderedPageBreak/>
        <w:br/>
      </w:r>
      <w:r w:rsidR="00EF1449">
        <w:t>C</w:t>
      </w:r>
      <w:r w:rsidR="000345AB" w:rsidRPr="00EF1449">
        <w:t>onclusiones y líneas futuras</w:t>
      </w:r>
      <w:bookmarkEnd w:id="87"/>
    </w:p>
    <w:p w14:paraId="2F3BDE81" w14:textId="18666304" w:rsidR="00937CF8" w:rsidRDefault="00937CF8" w:rsidP="00C73DFD">
      <w:r>
        <w:t>Ideas a las que se llega después del desarrollo del proyecto, así como las líneas posibles de trabajo posterior.</w:t>
      </w:r>
    </w:p>
    <w:p w14:paraId="723BBCD1" w14:textId="556F443C" w:rsidR="00C73DFD" w:rsidRPr="000D0BE5" w:rsidRDefault="00C73DFD" w:rsidP="00C73DFD">
      <w:pPr>
        <w:pStyle w:val="Ttulo2"/>
      </w:pPr>
      <w:bookmarkStart w:id="88" w:name="_Toc32604345"/>
      <w:r>
        <w:t>Apartado 6.1</w:t>
      </w:r>
      <w:bookmarkEnd w:id="88"/>
    </w:p>
    <w:p w14:paraId="78C78ED7"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9D39009" w14:textId="259A3D5F" w:rsidR="00C73DFD" w:rsidRPr="00B612E8" w:rsidRDefault="00C73DFD" w:rsidP="00C73DFD">
      <w:pPr>
        <w:pStyle w:val="Ttulo2"/>
      </w:pPr>
      <w:bookmarkStart w:id="89" w:name="_Toc32604346"/>
      <w:r>
        <w:t>Apartado 6.2</w:t>
      </w:r>
      <w:bookmarkEnd w:id="89"/>
    </w:p>
    <w:p w14:paraId="54497AA4" w14:textId="77777777" w:rsidR="00C73DFD" w:rsidRDefault="00C73DFD" w:rsidP="00C73DFD">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52A2D51" w14:textId="77777777" w:rsidR="004D7FD8" w:rsidRDefault="004D7FD8" w:rsidP="00337FBF"/>
    <w:p w14:paraId="44D1AD54" w14:textId="77777777"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176B376D" w14:textId="07994C5D" w:rsidR="00844985" w:rsidRPr="00747FD4" w:rsidRDefault="00937CF8" w:rsidP="00EF1449">
      <w:pPr>
        <w:pStyle w:val="Ttulo1"/>
        <w:framePr w:wrap="notBeside"/>
        <w:numPr>
          <w:ilvl w:val="0"/>
          <w:numId w:val="0"/>
        </w:numPr>
      </w:pPr>
      <w:bookmarkStart w:id="90" w:name="_Toc32604347"/>
      <w:r w:rsidRPr="00747FD4">
        <w:lastRenderedPageBreak/>
        <w:t>Bibliografía</w:t>
      </w:r>
      <w:bookmarkEnd w:id="90"/>
    </w:p>
    <w:p w14:paraId="01C37AFA" w14:textId="6F580F0F" w:rsidR="00937CF8" w:rsidRDefault="00937CF8" w:rsidP="00937CF8">
      <w:r>
        <w:t xml:space="preserve">Bibliografía citada en la memoria. Seguirá el </w:t>
      </w:r>
      <w:hyperlink r:id="rId29" w:history="1">
        <w:r w:rsidRPr="00937CF8">
          <w:rPr>
            <w:rStyle w:val="Hipervnculo"/>
          </w:rPr>
          <w:t>formato APA</w:t>
        </w:r>
      </w:hyperlink>
      <w:r>
        <w:t>.</w:t>
      </w:r>
    </w:p>
    <w:p w14:paraId="153CE107" w14:textId="2C73B9B1" w:rsidR="00060AFB" w:rsidRDefault="00056FFC" w:rsidP="00337FBF">
      <w:r>
        <w:t>Ejemplos de referencias:</w:t>
      </w:r>
    </w:p>
    <w:p w14:paraId="2AF9D203" w14:textId="0DFE82E6" w:rsidR="00056FFC" w:rsidRDefault="00056FFC" w:rsidP="00056FFC">
      <w:pPr>
        <w:pStyle w:val="Prrafodelista"/>
        <w:numPr>
          <w:ilvl w:val="0"/>
          <w:numId w:val="33"/>
        </w:numPr>
        <w:spacing w:after="0" w:line="240" w:lineRule="auto"/>
        <w:ind w:left="567" w:hanging="567"/>
        <w:contextualSpacing w:val="0"/>
      </w:pPr>
      <w:r w:rsidRPr="00056FFC">
        <w:rPr>
          <w:lang w:val="en-US"/>
        </w:rPr>
        <w:t xml:space="preserve">Grady, J. S., Her, M., Moreno, G., Perez, C., &amp; </w:t>
      </w:r>
      <w:proofErr w:type="spellStart"/>
      <w:r w:rsidRPr="00056FFC">
        <w:rPr>
          <w:lang w:val="en-US"/>
        </w:rPr>
        <w:t>Yelinek</w:t>
      </w:r>
      <w:proofErr w:type="spellEnd"/>
      <w:r w:rsidRPr="00056FFC">
        <w:rPr>
          <w:lang w:val="en-US"/>
        </w:rPr>
        <w:t xml:space="preserve">, J. (2019). Emotions in storybooks: A comparison of storybooks that represent ethnic and racial groups in the United States. </w:t>
      </w:r>
      <w:proofErr w:type="spellStart"/>
      <w:r w:rsidRPr="00056FFC">
        <w:t>Psychology</w:t>
      </w:r>
      <w:proofErr w:type="spellEnd"/>
      <w:r w:rsidRPr="00056FFC">
        <w:t xml:space="preserve"> of Popular Media Culture, 8(3), 207–217. </w:t>
      </w:r>
      <w:hyperlink r:id="rId30" w:history="1">
        <w:r w:rsidRPr="00C16F08">
          <w:rPr>
            <w:rStyle w:val="Hipervnculo"/>
          </w:rPr>
          <w:t>https://doi.org/10.1037/ppm0000185</w:t>
        </w:r>
      </w:hyperlink>
    </w:p>
    <w:p w14:paraId="7AFC7542" w14:textId="79AA515B" w:rsidR="00056FFC" w:rsidRPr="00056FFC" w:rsidRDefault="00056FFC" w:rsidP="00056FFC">
      <w:pPr>
        <w:pStyle w:val="Prrafodelista"/>
        <w:numPr>
          <w:ilvl w:val="0"/>
          <w:numId w:val="33"/>
        </w:numPr>
        <w:spacing w:after="0" w:line="240" w:lineRule="auto"/>
        <w:ind w:left="567" w:hanging="567"/>
        <w:contextualSpacing w:val="0"/>
        <w:rPr>
          <w:lang w:val="en-US"/>
        </w:rPr>
      </w:pPr>
      <w:proofErr w:type="spellStart"/>
      <w:r w:rsidRPr="00056FFC">
        <w:rPr>
          <w:lang w:val="en-US"/>
        </w:rPr>
        <w:t>Jerrentrup</w:t>
      </w:r>
      <w:proofErr w:type="spellEnd"/>
      <w:r w:rsidRPr="00056FFC">
        <w:rPr>
          <w:lang w:val="en-US"/>
        </w:rPr>
        <w:t xml:space="preserve">, A., Mueller, T., </w:t>
      </w:r>
      <w:proofErr w:type="spellStart"/>
      <w:r w:rsidRPr="00056FFC">
        <w:rPr>
          <w:lang w:val="en-US"/>
        </w:rPr>
        <w:t>Glowalla</w:t>
      </w:r>
      <w:proofErr w:type="spellEnd"/>
      <w:r w:rsidRPr="00056FFC">
        <w:rPr>
          <w:lang w:val="en-US"/>
        </w:rPr>
        <w:t xml:space="preserve">, U., Herder, M., </w:t>
      </w:r>
      <w:proofErr w:type="spellStart"/>
      <w:r w:rsidRPr="00056FFC">
        <w:rPr>
          <w:lang w:val="en-US"/>
        </w:rPr>
        <w:t>Henrichs</w:t>
      </w:r>
      <w:proofErr w:type="spellEnd"/>
      <w:r w:rsidRPr="00056FFC">
        <w:rPr>
          <w:lang w:val="en-US"/>
        </w:rPr>
        <w:t xml:space="preserve">, N., Neubauer, A., &amp; Schaefer, J. R. (2018). Teaching medicine with the help of “Dr. House”. </w:t>
      </w:r>
      <w:proofErr w:type="spellStart"/>
      <w:r w:rsidRPr="00056FFC">
        <w:rPr>
          <w:lang w:val="en-US"/>
        </w:rPr>
        <w:t>PLoS</w:t>
      </w:r>
      <w:proofErr w:type="spellEnd"/>
      <w:r w:rsidRPr="00056FFC">
        <w:rPr>
          <w:lang w:val="en-US"/>
        </w:rPr>
        <w:t xml:space="preserve"> ONE, 13(3), Article e0193972. </w:t>
      </w:r>
      <w:r w:rsidR="00A95A92">
        <w:fldChar w:fldCharType="begin"/>
      </w:r>
      <w:r w:rsidR="00A95A92" w:rsidRPr="00830765">
        <w:rPr>
          <w:lang w:val="en-US"/>
          <w:rPrChange w:id="91" w:author="Sergio Saugar García" w:date="2021-08-14T19:36:00Z">
            <w:rPr/>
          </w:rPrChange>
        </w:rPr>
        <w:instrText xml:space="preserve"> HYPERLINK "https://doi.org/10.1371/journal.pone.0193972" </w:instrText>
      </w:r>
      <w:r w:rsidR="00A95A92">
        <w:fldChar w:fldCharType="separate"/>
      </w:r>
      <w:r w:rsidRPr="00056FFC">
        <w:rPr>
          <w:rStyle w:val="Hipervnculo"/>
          <w:lang w:val="en-US"/>
        </w:rPr>
        <w:t>https://doi.org/10.1371/journal.pone.0193972</w:t>
      </w:r>
      <w:r w:rsidR="00A95A92">
        <w:rPr>
          <w:rStyle w:val="Hipervnculo"/>
          <w:lang w:val="en-US"/>
        </w:rPr>
        <w:fldChar w:fldCharType="end"/>
      </w:r>
    </w:p>
    <w:p w14:paraId="5047E0A4" w14:textId="34CF447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Schaefer, N. K., &amp; Shapiro, B. (2019, September 6). New middle chapter in the story of human evolution. Science, 365(6457), 981–982. </w:t>
      </w:r>
      <w:hyperlink r:id="rId31" w:history="1">
        <w:r w:rsidRPr="00C16F08">
          <w:rPr>
            <w:rStyle w:val="Hipervnculo"/>
            <w:lang w:val="en-US"/>
          </w:rPr>
          <w:t>https://doi.org/10.1126/science.aay3550</w:t>
        </w:r>
      </w:hyperlink>
      <w:r>
        <w:rPr>
          <w:lang w:val="en-US"/>
        </w:rPr>
        <w:t xml:space="preserve"> </w:t>
      </w:r>
    </w:p>
    <w:p w14:paraId="0E827D4C" w14:textId="0FADD13E"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Carey, B. (2019, March 22). Can we get better at forgetting? The New York Times. </w:t>
      </w:r>
      <w:r w:rsidR="00A95A92">
        <w:fldChar w:fldCharType="begin"/>
      </w:r>
      <w:r w:rsidR="00A95A92" w:rsidRPr="00830765">
        <w:rPr>
          <w:lang w:val="en-US"/>
          <w:rPrChange w:id="92" w:author="Sergio Saugar García" w:date="2021-08-14T19:36:00Z">
            <w:rPr/>
          </w:rPrChange>
        </w:rPr>
        <w:instrText xml:space="preserve"> HYPERLINK "https://www.nytimes.com/2019/03/22/health/memory-forgetting-psychology.html" </w:instrText>
      </w:r>
      <w:r w:rsidR="00A95A92">
        <w:fldChar w:fldCharType="separate"/>
      </w:r>
      <w:r w:rsidRPr="00C16F08">
        <w:rPr>
          <w:rStyle w:val="Hipervnculo"/>
          <w:lang w:val="en-US"/>
        </w:rPr>
        <w:t>https://www.nytimes.com/2019/03/22/health/memory-forgetting-psychology.html</w:t>
      </w:r>
      <w:r w:rsidR="00A95A92">
        <w:rPr>
          <w:rStyle w:val="Hipervnculo"/>
          <w:lang w:val="en-US"/>
        </w:rPr>
        <w:fldChar w:fldCharType="end"/>
      </w:r>
      <w:r>
        <w:rPr>
          <w:lang w:val="en-US"/>
        </w:rPr>
        <w:t xml:space="preserve"> </w:t>
      </w:r>
    </w:p>
    <w:p w14:paraId="1A40F8F0" w14:textId="64B1A703"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Rabinowitz, F. E. (2019). Deepening group psychotherapy with men: Stories and insights for the journey. American Psychological Association. </w:t>
      </w:r>
      <w:hyperlink r:id="rId32" w:history="1">
        <w:r w:rsidRPr="00C16F08">
          <w:rPr>
            <w:rStyle w:val="Hipervnculo"/>
            <w:lang w:val="en-US"/>
          </w:rPr>
          <w:t>https://doi.org/10.1037/0000132-000</w:t>
        </w:r>
      </w:hyperlink>
      <w:r>
        <w:rPr>
          <w:lang w:val="en-US"/>
        </w:rPr>
        <w:t xml:space="preserve"> </w:t>
      </w:r>
    </w:p>
    <w:p w14:paraId="0E611920" w14:textId="561442F6" w:rsidR="00056FFC" w:rsidRDefault="00056FFC" w:rsidP="00056FFC">
      <w:pPr>
        <w:pStyle w:val="Prrafodelista"/>
        <w:numPr>
          <w:ilvl w:val="0"/>
          <w:numId w:val="33"/>
        </w:numPr>
        <w:spacing w:after="0" w:line="240" w:lineRule="auto"/>
        <w:ind w:left="567" w:hanging="567"/>
        <w:contextualSpacing w:val="0"/>
        <w:rPr>
          <w:lang w:val="en-US"/>
        </w:rPr>
      </w:pPr>
      <w:r w:rsidRPr="00830765">
        <w:rPr>
          <w:rPrChange w:id="93" w:author="Sergio Saugar García" w:date="2021-08-14T19:36:00Z">
            <w:rPr>
              <w:lang w:val="en-US"/>
            </w:rPr>
          </w:rPrChange>
        </w:rPr>
        <w:t xml:space="preserve">Aron, L., Botella, M., &amp; </w:t>
      </w:r>
      <w:proofErr w:type="spellStart"/>
      <w:r w:rsidRPr="00830765">
        <w:rPr>
          <w:rPrChange w:id="94" w:author="Sergio Saugar García" w:date="2021-08-14T19:36:00Z">
            <w:rPr>
              <w:lang w:val="en-US"/>
            </w:rPr>
          </w:rPrChange>
        </w:rPr>
        <w:t>Lubart</w:t>
      </w:r>
      <w:proofErr w:type="spellEnd"/>
      <w:r w:rsidRPr="00830765">
        <w:rPr>
          <w:rPrChange w:id="95" w:author="Sergio Saugar García" w:date="2021-08-14T19:36:00Z">
            <w:rPr>
              <w:lang w:val="en-US"/>
            </w:rPr>
          </w:rPrChange>
        </w:rPr>
        <w:t xml:space="preserve">, T. (2019). </w:t>
      </w:r>
      <w:r w:rsidRPr="00056FFC">
        <w:rPr>
          <w:lang w:val="en-US"/>
        </w:rPr>
        <w:t xml:space="preserve">Culinary arts: Talent and their development. In R. F. </w:t>
      </w:r>
      <w:proofErr w:type="spellStart"/>
      <w:r w:rsidRPr="00056FFC">
        <w:rPr>
          <w:lang w:val="en-US"/>
        </w:rPr>
        <w:t>Subotnik</w:t>
      </w:r>
      <w:proofErr w:type="spellEnd"/>
      <w:r w:rsidRPr="00056FFC">
        <w:rPr>
          <w:lang w:val="en-US"/>
        </w:rPr>
        <w:t>, P. Olszewski-</w:t>
      </w:r>
      <w:proofErr w:type="spellStart"/>
      <w:r w:rsidRPr="00056FFC">
        <w:rPr>
          <w:lang w:val="en-US"/>
        </w:rPr>
        <w:t>Kubilius</w:t>
      </w:r>
      <w:proofErr w:type="spellEnd"/>
      <w:r w:rsidRPr="00056FFC">
        <w:rPr>
          <w:lang w:val="en-US"/>
        </w:rPr>
        <w:t xml:space="preserve">, &amp; F. C. Worrell (Eds.), The psychology of high performance: Developing human potential into domain-specific talent (pp. 345–359). American Psychological Association. </w:t>
      </w:r>
      <w:hyperlink r:id="rId33" w:history="1">
        <w:r w:rsidRPr="00C16F08">
          <w:rPr>
            <w:rStyle w:val="Hipervnculo"/>
            <w:lang w:val="en-US"/>
          </w:rPr>
          <w:t>https://doi.org/10.1037/0000120-016</w:t>
        </w:r>
      </w:hyperlink>
      <w:r>
        <w:rPr>
          <w:lang w:val="en-US"/>
        </w:rPr>
        <w:t xml:space="preserve"> </w:t>
      </w:r>
    </w:p>
    <w:p w14:paraId="6259C4C3" w14:textId="7F918A08"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Harvard University. (2019, August 28). Soft robotic gripper for jellyfish [Video]. YouTube. </w:t>
      </w:r>
      <w:hyperlink r:id="rId34" w:history="1">
        <w:r w:rsidRPr="00C16F08">
          <w:rPr>
            <w:rStyle w:val="Hipervnculo"/>
            <w:lang w:val="en-US"/>
          </w:rPr>
          <w:t>https://www.youtube.com/watch?v=guRoWTYfxMs</w:t>
        </w:r>
      </w:hyperlink>
      <w:r>
        <w:rPr>
          <w:lang w:val="en-US"/>
        </w:rPr>
        <w:t xml:space="preserve"> </w:t>
      </w:r>
    </w:p>
    <w:p w14:paraId="0D695590" w14:textId="5E16F71C"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APA Databases [@APA_Databases]. (2019, September 5). Help students avoid </w:t>
      </w:r>
      <w:proofErr w:type="spellStart"/>
      <w:r w:rsidRPr="00056FFC">
        <w:rPr>
          <w:lang w:val="en-US"/>
        </w:rPr>
        <w:t>plagiarismWeb</w:t>
      </w:r>
      <w:proofErr w:type="spellEnd"/>
      <w:r w:rsidRPr="00056FFC">
        <w:rPr>
          <w:lang w:val="en-US"/>
        </w:rPr>
        <w:t xml:space="preserve"> emoji of crossing hands and researchers navigate the publication process. More details available in the 7th edition @APA_Style table [Tweet]. Twitter. </w:t>
      </w:r>
      <w:hyperlink r:id="rId35" w:history="1">
        <w:r w:rsidRPr="00C16F08">
          <w:rPr>
            <w:rStyle w:val="Hipervnculo"/>
            <w:lang w:val="en-US"/>
          </w:rPr>
          <w:t>https://twitter.com/APA_Databases/status/1169644365452578823</w:t>
        </w:r>
      </w:hyperlink>
      <w:r>
        <w:rPr>
          <w:lang w:val="en-US"/>
        </w:rPr>
        <w:t xml:space="preserve"> </w:t>
      </w:r>
    </w:p>
    <w:p w14:paraId="33F8DE36" w14:textId="6E228F37" w:rsidR="00056FFC" w:rsidRDefault="00056FFC" w:rsidP="00056FFC">
      <w:pPr>
        <w:pStyle w:val="Prrafodelista"/>
        <w:numPr>
          <w:ilvl w:val="0"/>
          <w:numId w:val="33"/>
        </w:numPr>
        <w:spacing w:after="0" w:line="240" w:lineRule="auto"/>
        <w:ind w:left="567" w:hanging="567"/>
        <w:contextualSpacing w:val="0"/>
        <w:rPr>
          <w:lang w:val="en-US"/>
        </w:rPr>
      </w:pPr>
      <w:r w:rsidRPr="00056FFC">
        <w:rPr>
          <w:lang w:val="en-US"/>
        </w:rPr>
        <w:t xml:space="preserve">Fagan, J. (2019, March 25). Nursing clinical brain. OER Commons. Retrieved September 17, 2019, from </w:t>
      </w:r>
      <w:r w:rsidR="00A95A92">
        <w:lastRenderedPageBreak/>
        <w:fldChar w:fldCharType="begin"/>
      </w:r>
      <w:r w:rsidR="00A95A92" w:rsidRPr="00830765">
        <w:rPr>
          <w:lang w:val="en-US"/>
          <w:rPrChange w:id="96" w:author="Sergio Saugar García" w:date="2021-08-14T19:36:00Z">
            <w:rPr/>
          </w:rPrChange>
        </w:rPr>
        <w:instrText xml:space="preserve"> HYPERLINK "https://www.oercommons.org/authoring/53029-nursing-clinical-brain/view" </w:instrText>
      </w:r>
      <w:r w:rsidR="00A95A92">
        <w:fldChar w:fldCharType="separate"/>
      </w:r>
      <w:r w:rsidRPr="00C16F08">
        <w:rPr>
          <w:rStyle w:val="Hipervnculo"/>
          <w:lang w:val="en-US"/>
        </w:rPr>
        <w:t>https://www.oercommons.org/authoring/53029-nursing-clinical-brain/view</w:t>
      </w:r>
      <w:r w:rsidR="00A95A92">
        <w:rPr>
          <w:rStyle w:val="Hipervnculo"/>
          <w:lang w:val="en-US"/>
        </w:rPr>
        <w:fldChar w:fldCharType="end"/>
      </w:r>
      <w:r>
        <w:rPr>
          <w:lang w:val="en-US"/>
        </w:rPr>
        <w:t xml:space="preserve"> </w:t>
      </w:r>
    </w:p>
    <w:p w14:paraId="0AEC7F5D" w14:textId="035523E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National Institute of Mental Health. (2018, July). Anxiety disorders. U.S. Department of Health and Human Services, National Institutes of Health. </w:t>
      </w:r>
      <w:r w:rsidR="00A95A92">
        <w:fldChar w:fldCharType="begin"/>
      </w:r>
      <w:r w:rsidR="00A95A92" w:rsidRPr="00830765">
        <w:rPr>
          <w:lang w:val="en-US"/>
          <w:rPrChange w:id="97" w:author="Sergio Saugar García" w:date="2021-08-14T19:37:00Z">
            <w:rPr/>
          </w:rPrChange>
        </w:rPr>
        <w:instrText xml:space="preserve"> HYPERLINK "https://www.nimh.nih.gov/health/topics/anxiety-disorders/index.shtml" </w:instrText>
      </w:r>
      <w:r w:rsidR="00A95A92">
        <w:fldChar w:fldCharType="separate"/>
      </w:r>
      <w:r w:rsidRPr="008B7C61">
        <w:rPr>
          <w:rStyle w:val="Hipervnculo"/>
        </w:rPr>
        <w:t>https://www.nimh.nih.gov/health/topics/anxiety-disorders/index.shtml</w:t>
      </w:r>
      <w:r w:rsidR="00A95A92">
        <w:rPr>
          <w:rStyle w:val="Hipervnculo"/>
        </w:rPr>
        <w:fldChar w:fldCharType="end"/>
      </w:r>
    </w:p>
    <w:p w14:paraId="4693FCCB" w14:textId="6FC804E4" w:rsidR="00056FFC" w:rsidRPr="008B7C61" w:rsidRDefault="00056FFC" w:rsidP="00056FFC">
      <w:pPr>
        <w:pStyle w:val="Prrafodelista"/>
        <w:numPr>
          <w:ilvl w:val="0"/>
          <w:numId w:val="33"/>
        </w:numPr>
        <w:spacing w:after="0" w:line="240" w:lineRule="auto"/>
        <w:ind w:left="567" w:hanging="567"/>
        <w:contextualSpacing w:val="0"/>
        <w:rPr>
          <w:lang w:val="it-IT"/>
        </w:rPr>
      </w:pPr>
      <w:proofErr w:type="spellStart"/>
      <w:r w:rsidRPr="00056FFC">
        <w:rPr>
          <w:lang w:val="en-US"/>
        </w:rPr>
        <w:t>Woodyatt</w:t>
      </w:r>
      <w:proofErr w:type="spellEnd"/>
      <w:r w:rsidRPr="00056FFC">
        <w:rPr>
          <w:lang w:val="en-US"/>
        </w:rPr>
        <w:t xml:space="preserve">, A. (2019, September 10). Daytime naps once or twice a week may be linked to a healthy heart, researchers say. </w:t>
      </w:r>
      <w:r w:rsidRPr="008B7C61">
        <w:rPr>
          <w:lang w:val="it-IT"/>
        </w:rPr>
        <w:t xml:space="preserve">CNN. </w:t>
      </w:r>
      <w:hyperlink r:id="rId36" w:history="1">
        <w:r w:rsidRPr="008B7C61">
          <w:rPr>
            <w:rStyle w:val="Hipervnculo"/>
            <w:lang w:val="it-IT"/>
          </w:rPr>
          <w:t>https://www.cnn.com/2019/09/10/health/nap-heart-health-wellness-intl-scli/index.html</w:t>
        </w:r>
      </w:hyperlink>
      <w:r w:rsidRPr="008B7C61">
        <w:rPr>
          <w:lang w:val="it-IT"/>
        </w:rPr>
        <w:t xml:space="preserve"> </w:t>
      </w:r>
    </w:p>
    <w:p w14:paraId="3212DD7E" w14:textId="5B570BC7" w:rsidR="00056FFC" w:rsidRPr="008B7C61" w:rsidRDefault="00056FFC" w:rsidP="00056FFC">
      <w:pPr>
        <w:pStyle w:val="Prrafodelista"/>
        <w:numPr>
          <w:ilvl w:val="0"/>
          <w:numId w:val="33"/>
        </w:numPr>
        <w:spacing w:after="0" w:line="240" w:lineRule="auto"/>
        <w:ind w:left="567" w:hanging="567"/>
        <w:contextualSpacing w:val="0"/>
      </w:pPr>
      <w:r w:rsidRPr="00056FFC">
        <w:rPr>
          <w:lang w:val="en-US"/>
        </w:rPr>
        <w:t xml:space="preserve">World Health Organization. (2018, May 24). The top 10 causes of death. </w:t>
      </w:r>
      <w:r w:rsidR="00A95A92">
        <w:fldChar w:fldCharType="begin"/>
      </w:r>
      <w:r w:rsidR="00A95A92" w:rsidRPr="00830765">
        <w:rPr>
          <w:lang w:val="en-US"/>
          <w:rPrChange w:id="98" w:author="Sergio Saugar García" w:date="2021-08-14T19:37:00Z">
            <w:rPr/>
          </w:rPrChange>
        </w:rPr>
        <w:instrText xml:space="preserve"> HYPERLINK "https://www.who.int/news-room/fact-sheets/detail/the-top-10-causes-of-death" </w:instrText>
      </w:r>
      <w:r w:rsidR="00A95A92">
        <w:fldChar w:fldCharType="separate"/>
      </w:r>
      <w:r w:rsidRPr="008B7C61">
        <w:rPr>
          <w:rStyle w:val="Hipervnculo"/>
        </w:rPr>
        <w:t>https://www.who.int/news-room/fact-sheets/detail/the-top-10-causes-of-death</w:t>
      </w:r>
      <w:r w:rsidR="00A95A92">
        <w:rPr>
          <w:rStyle w:val="Hipervnculo"/>
        </w:rPr>
        <w:fldChar w:fldCharType="end"/>
      </w:r>
      <w:r w:rsidRPr="008B7C61">
        <w:t xml:space="preserve"> </w:t>
      </w:r>
    </w:p>
    <w:p w14:paraId="5978FACC" w14:textId="1362AA4F" w:rsidR="00EF1449" w:rsidRPr="008B7C61" w:rsidRDefault="00EF1449" w:rsidP="00337FBF"/>
    <w:p w14:paraId="57FC923A" w14:textId="77777777" w:rsidR="00EF1449" w:rsidRPr="008B7C61" w:rsidRDefault="00EF1449" w:rsidP="00EF1449"/>
    <w:p w14:paraId="7596C7FB" w14:textId="77777777" w:rsidR="00EF1449" w:rsidRPr="008B7C61" w:rsidRDefault="00EF1449" w:rsidP="00EF1449"/>
    <w:p w14:paraId="471C7BD0" w14:textId="77777777" w:rsidR="00EF1449" w:rsidRPr="008B7C61" w:rsidRDefault="00EF1449" w:rsidP="00EF1449"/>
    <w:p w14:paraId="210B5FA3" w14:textId="7BAA160A" w:rsidR="00EF1449" w:rsidRPr="008B7C61" w:rsidRDefault="00EF1449" w:rsidP="00EF1449">
      <w:pPr>
        <w:sectPr w:rsidR="00EF1449" w:rsidRPr="008B7C61" w:rsidSect="00EF1449">
          <w:type w:val="oddPage"/>
          <w:pgSz w:w="11900" w:h="16840" w:code="9"/>
          <w:pgMar w:top="1985" w:right="1701" w:bottom="1418" w:left="1701" w:header="851" w:footer="851" w:gutter="567"/>
          <w:cols w:space="708"/>
          <w:titlePg/>
          <w:docGrid w:linePitch="360"/>
        </w:sectPr>
      </w:pPr>
    </w:p>
    <w:p w14:paraId="5C046556" w14:textId="76DA2613" w:rsidR="00303664" w:rsidRPr="00747FD4" w:rsidRDefault="00937CF8" w:rsidP="00EF1449">
      <w:pPr>
        <w:pStyle w:val="Ttulo1"/>
        <w:framePr w:wrap="notBeside"/>
        <w:numPr>
          <w:ilvl w:val="0"/>
          <w:numId w:val="0"/>
        </w:numPr>
      </w:pPr>
      <w:bookmarkStart w:id="99" w:name="_Toc32604348"/>
      <w:r w:rsidRPr="00747FD4">
        <w:lastRenderedPageBreak/>
        <w:t>Glosario de términos</w:t>
      </w:r>
      <w:bookmarkEnd w:id="99"/>
    </w:p>
    <w:p w14:paraId="49FD27C4" w14:textId="2FF31555" w:rsidR="00303664" w:rsidRDefault="00937CF8" w:rsidP="00337FBF">
      <w:r>
        <w:t>Si es necesario.</w:t>
      </w:r>
    </w:p>
    <w:p w14:paraId="538C75A0" w14:textId="4E895EEE" w:rsidR="00303664" w:rsidRDefault="00303664" w:rsidP="00337FBF"/>
    <w:p w14:paraId="4A1267EC" w14:textId="46282B11" w:rsidR="00EF1449" w:rsidRDefault="00EF1449" w:rsidP="00337FBF"/>
    <w:p w14:paraId="59C9D4DB" w14:textId="5A059317" w:rsidR="00EF1449" w:rsidRDefault="00EF1449" w:rsidP="00337FBF"/>
    <w:p w14:paraId="22E8B572" w14:textId="57B7730F" w:rsidR="00EF1449" w:rsidRDefault="00EF1449" w:rsidP="00337FBF"/>
    <w:p w14:paraId="33C5E456" w14:textId="267EEBDE" w:rsidR="00EF1449" w:rsidRDefault="00EF1449" w:rsidP="00337FBF"/>
    <w:p w14:paraId="6E2B60CA" w14:textId="46C0E7F3" w:rsidR="00EF1449" w:rsidRDefault="00EF1449" w:rsidP="00337FBF"/>
    <w:p w14:paraId="718F2752" w14:textId="7132AC40" w:rsidR="00EF1449" w:rsidRDefault="00EF1449" w:rsidP="00337FBF"/>
    <w:p w14:paraId="40070C8F" w14:textId="41953505" w:rsidR="00EF1449" w:rsidRDefault="00EF1449" w:rsidP="00337FBF"/>
    <w:p w14:paraId="4257894B" w14:textId="77777777" w:rsidR="00EF1449" w:rsidRDefault="00EF1449" w:rsidP="00337FBF"/>
    <w:p w14:paraId="7B778764" w14:textId="3391F16D" w:rsidR="00303664" w:rsidRDefault="00303664" w:rsidP="00337FBF"/>
    <w:p w14:paraId="00E7C43C" w14:textId="565FD8E9" w:rsidR="00303664" w:rsidRDefault="00303664" w:rsidP="00337FBF"/>
    <w:p w14:paraId="36113571" w14:textId="77777777" w:rsidR="00303664" w:rsidRDefault="00303664" w:rsidP="00337FBF"/>
    <w:p w14:paraId="39C8B8C2" w14:textId="6464CAD5" w:rsidR="00835622" w:rsidRDefault="00835622" w:rsidP="00337FBF"/>
    <w:p w14:paraId="75E6CD69" w14:textId="77777777" w:rsidR="006351D8" w:rsidRDefault="006351D8" w:rsidP="00F0770A">
      <w:pPr>
        <w:pStyle w:val="Ttulo1"/>
        <w:framePr w:wrap="notBeside"/>
        <w:numPr>
          <w:ilvl w:val="0"/>
          <w:numId w:val="0"/>
        </w:numPr>
        <w:spacing w:before="480"/>
        <w:sectPr w:rsidR="006351D8" w:rsidSect="006351D8">
          <w:type w:val="oddPage"/>
          <w:pgSz w:w="11900" w:h="16840" w:code="9"/>
          <w:pgMar w:top="1985" w:right="1701" w:bottom="1418" w:left="1701" w:header="851" w:footer="851" w:gutter="567"/>
          <w:cols w:space="708"/>
          <w:titlePg/>
          <w:docGrid w:linePitch="360"/>
        </w:sectPr>
      </w:pPr>
    </w:p>
    <w:p w14:paraId="4F4435ED" w14:textId="1D519AA9" w:rsidR="00303664" w:rsidRPr="00747FD4" w:rsidRDefault="00303664" w:rsidP="00EF1449">
      <w:pPr>
        <w:pStyle w:val="Ttulo1"/>
        <w:framePr w:wrap="notBeside"/>
        <w:numPr>
          <w:ilvl w:val="0"/>
          <w:numId w:val="0"/>
        </w:numPr>
      </w:pPr>
      <w:bookmarkStart w:id="100" w:name="_Toc32604349"/>
      <w:r w:rsidRPr="00747FD4">
        <w:lastRenderedPageBreak/>
        <w:t>Anexos</w:t>
      </w:r>
      <w:bookmarkEnd w:id="100"/>
    </w:p>
    <w:p w14:paraId="276E553D" w14:textId="52F8C2B4" w:rsidR="00F0770A" w:rsidRDefault="00937CF8" w:rsidP="00F0770A">
      <w:r>
        <w:t>Si son necesarios.</w:t>
      </w:r>
    </w:p>
    <w:p w14:paraId="136580BA" w14:textId="3808203C" w:rsidR="00303664" w:rsidRDefault="00303664" w:rsidP="00F0770A"/>
    <w:p w14:paraId="2AC96E45" w14:textId="2709D41A" w:rsidR="00303664" w:rsidRDefault="00303664" w:rsidP="00F0770A"/>
    <w:p w14:paraId="3F1ABD11" w14:textId="5AB2BADC" w:rsidR="00EF1449" w:rsidRDefault="00EF1449" w:rsidP="00F0770A"/>
    <w:p w14:paraId="07926AE4" w14:textId="2B3CA900" w:rsidR="00EF1449" w:rsidRDefault="00EF1449" w:rsidP="00F0770A"/>
    <w:p w14:paraId="512C2DC1" w14:textId="77777777" w:rsidR="00EF1449" w:rsidRDefault="00EF1449" w:rsidP="00F0770A"/>
    <w:p w14:paraId="44921E85" w14:textId="34A9C070" w:rsidR="00303664" w:rsidRDefault="00303664" w:rsidP="00F0770A"/>
    <w:p w14:paraId="6F4866A5" w14:textId="4796BF9A" w:rsidR="00303664" w:rsidRDefault="00303664" w:rsidP="00F0770A"/>
    <w:p w14:paraId="7D4153EE" w14:textId="77777777" w:rsidR="00303664" w:rsidRDefault="00303664" w:rsidP="00F0770A"/>
    <w:p w14:paraId="06124EDF" w14:textId="77777777" w:rsidR="00F0770A" w:rsidRPr="00F0770A" w:rsidRDefault="00F0770A" w:rsidP="00F0770A"/>
    <w:sectPr w:rsidR="00F0770A" w:rsidRPr="00F0770A" w:rsidSect="006351D8">
      <w:type w:val="oddPage"/>
      <w:pgSz w:w="11900" w:h="16840" w:code="9"/>
      <w:pgMar w:top="1985" w:right="1701" w:bottom="1418" w:left="1701" w:header="851" w:footer="851"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nando Ortiz De Pedro" w:date="2021-08-04T19:42:00Z" w:initials="FODP">
    <w:p w14:paraId="43A4AF2F" w14:textId="35E3B5C1" w:rsidR="00065DE1" w:rsidRDefault="00065DE1">
      <w:pPr>
        <w:pStyle w:val="Textocomentario"/>
      </w:pPr>
      <w:r>
        <w:rPr>
          <w:rStyle w:val="Refdecomentario"/>
        </w:rPr>
        <w:annotationRef/>
      </w:r>
      <w:r>
        <w:t>Cambiarlo?</w:t>
      </w:r>
    </w:p>
  </w:comment>
  <w:comment w:id="1" w:author="Sergio Saugar García" w:date="2021-08-14T19:37:00Z" w:initials="SSG">
    <w:p w14:paraId="08B642FD" w14:textId="2580505C" w:rsidR="00830765" w:rsidRDefault="00830765" w:rsidP="00830765">
      <w:pPr>
        <w:pStyle w:val="Textocomentario"/>
      </w:pPr>
      <w:r>
        <w:rPr>
          <w:rStyle w:val="Refdecomentario"/>
        </w:rPr>
        <w:annotationRef/>
      </w:r>
      <w:r>
        <w:t>Quizá así?</w:t>
      </w:r>
    </w:p>
  </w:comment>
  <w:comment w:id="8" w:author="Fernando Ortiz De Pedro" w:date="2021-08-04T19:41:00Z" w:initials="FODP">
    <w:p w14:paraId="3950D1F0" w14:textId="59F82382" w:rsidR="00ED484F" w:rsidRDefault="00ED484F">
      <w:pPr>
        <w:pStyle w:val="Textocomentario"/>
      </w:pPr>
      <w:r>
        <w:rPr>
          <w:rStyle w:val="Refdecomentario"/>
        </w:rPr>
        <w:annotationRef/>
      </w:r>
      <w:r>
        <w:t>Doctor? Otro? verificar</w:t>
      </w:r>
    </w:p>
  </w:comment>
  <w:comment w:id="9" w:author="Sergio Saugar García" w:date="2021-08-14T19:38:00Z" w:initials="SSG">
    <w:p w14:paraId="00865FBE" w14:textId="77777777" w:rsidR="00830765" w:rsidRDefault="00830765">
      <w:r>
        <w:rPr>
          <w:rStyle w:val="Refdecomentario"/>
        </w:rPr>
        <w:annotationRef/>
      </w:r>
      <w:r>
        <w:rPr>
          <w:sz w:val="20"/>
          <w:szCs w:val="20"/>
        </w:rPr>
        <w:t>Con D. es suficiente. Soy Doctor en Ing. Informática y Nuevas Tecnologías de la Información ;-) , pero no creo que se deba poner, nunca lo he visto. No me gusta fardar ;-)</w:t>
      </w:r>
    </w:p>
    <w:p w14:paraId="0A350FA5" w14:textId="3E139BA5" w:rsidR="00830765" w:rsidRDefault="00830765" w:rsidP="00830765">
      <w:pPr>
        <w:pStyle w:val="Textocomentario"/>
      </w:pPr>
    </w:p>
  </w:comment>
  <w:comment w:id="10" w:author="Fernando Ortiz De Pedro" w:date="2021-08-04T19:41:00Z" w:initials="FODP">
    <w:p w14:paraId="0A9DE171" w14:textId="6782D981" w:rsidR="00ED484F" w:rsidRDefault="00ED484F">
      <w:pPr>
        <w:pStyle w:val="Textocomentario"/>
      </w:pPr>
      <w:r>
        <w:rPr>
          <w:rStyle w:val="Refdecomentario"/>
        </w:rPr>
        <w:annotationRef/>
      </w:r>
      <w:r>
        <w:t>Ojalá.</w:t>
      </w:r>
    </w:p>
  </w:comment>
  <w:comment w:id="11" w:author="Sergio Saugar García" w:date="2021-08-14T19:39:00Z" w:initials="SSG">
    <w:p w14:paraId="76115DEF" w14:textId="77777777" w:rsidR="00830765" w:rsidRDefault="00830765">
      <w:r>
        <w:rPr>
          <w:rStyle w:val="Refdecomentario"/>
        </w:rPr>
        <w:annotationRef/>
      </w:r>
      <w:r>
        <w:rPr>
          <w:sz w:val="20"/>
          <w:szCs w:val="20"/>
        </w:rPr>
        <w:t>:-)</w:t>
      </w:r>
    </w:p>
    <w:p w14:paraId="3DF3F3D0" w14:textId="134D8520" w:rsidR="00830765" w:rsidRDefault="00830765" w:rsidP="00830765">
      <w:pPr>
        <w:pStyle w:val="Textocomentario"/>
      </w:pPr>
    </w:p>
  </w:comment>
  <w:comment w:id="30" w:author="Sergio Saugar García" w:date="2021-08-14T19:40:00Z" w:initials="SSG">
    <w:p w14:paraId="25370CE9" w14:textId="6AB05863" w:rsidR="00830765" w:rsidRDefault="00830765" w:rsidP="00830765">
      <w:pPr>
        <w:pStyle w:val="Textocomentario"/>
      </w:pPr>
      <w:r>
        <w:rPr>
          <w:rStyle w:val="Refdecomentario"/>
        </w:rPr>
        <w:annotationRef/>
      </w:r>
      <w:r>
        <w:t xml:space="preserve">Proyecto pequeño, requisitos funcionales definidos desde el principio -&gt; una metodología tradicional se ajusta perfectamente, como es el caso de la cascada. </w:t>
      </w:r>
    </w:p>
  </w:comment>
  <w:comment w:id="31" w:author="Sergio Saugar García" w:date="2021-08-14T19:41:00Z" w:initials="SSG">
    <w:p w14:paraId="46FBB830" w14:textId="541B25BD" w:rsidR="00830765" w:rsidRDefault="00830765" w:rsidP="00830765">
      <w:pPr>
        <w:pStyle w:val="Textocomentario"/>
      </w:pPr>
      <w:r>
        <w:rPr>
          <w:rStyle w:val="Refdecomentario"/>
        </w:rPr>
        <w:annotationRef/>
      </w:r>
      <w:r>
        <w:t>Qué se hace en cada fase, etc… recuerda la fase de pruebas. Esas fases se tienen que ver reflejadas en los distintos apartados de la memoria</w:t>
      </w:r>
    </w:p>
  </w:comment>
  <w:comment w:id="32" w:author="Sergio Saugar García" w:date="2021-08-14T19:41:00Z" w:initials="SSG">
    <w:p w14:paraId="5A721881" w14:textId="10ED7210" w:rsidR="00830765" w:rsidRDefault="00830765" w:rsidP="00830765">
      <w:pPr>
        <w:pStyle w:val="Textocomentario"/>
      </w:pPr>
      <w:r>
        <w:rPr>
          <w:rStyle w:val="Refdecomentario"/>
        </w:rPr>
        <w:annotationRef/>
      </w:r>
      <w:r>
        <w:t>Sip</w:t>
      </w:r>
    </w:p>
  </w:comment>
  <w:comment w:id="33" w:author="Sergio Saugar García" w:date="2021-08-14T19:42:00Z" w:initials="SSG">
    <w:p w14:paraId="58506CFA" w14:textId="6B562886" w:rsidR="00830765" w:rsidRDefault="00830765" w:rsidP="00830765">
      <w:pPr>
        <w:pStyle w:val="Textocomentario"/>
      </w:pPr>
      <w:r>
        <w:rPr>
          <w:rStyle w:val="Refdecomentario"/>
        </w:rPr>
        <w:annotationRef/>
      </w:r>
      <w:r>
        <w:t xml:space="preserve">Los requisitos deberás identificarlos con número, etc… Creo que con Pedro (o Raúl) habéis hecho algo similar. Distingue entre requisitos funcionales y no funcionales (ponerlo en la nube -&gt; no funcional, que se pueda dar de alta una reserva -&gt; funcional). </w:t>
      </w:r>
    </w:p>
  </w:comment>
  <w:comment w:id="38" w:author="Sergio Saugar García" w:date="2021-08-14T19:43:00Z" w:initials="SSG">
    <w:p w14:paraId="4624045C" w14:textId="7656540D" w:rsidR="00830765" w:rsidRDefault="00830765" w:rsidP="00830765">
      <w:pPr>
        <w:pStyle w:val="Textocomentario"/>
      </w:pPr>
      <w:r>
        <w:rPr>
          <w:rStyle w:val="Refdecomentario"/>
        </w:rPr>
        <w:annotationRef/>
      </w:r>
      <w:r>
        <w:t>Sí, si conoces la app actual habla de ella y vemos qué se podría mejorar. Puedes echar un ojo a aplicaciones de reservas de items que haya por internet o a otras aplicaciones para gestionar bibliotecas (si las hay)</w:t>
      </w:r>
    </w:p>
  </w:comment>
  <w:comment w:id="39" w:author="Fernando Ortiz De Pedro" w:date="2021-08-04T21:10:00Z" w:initials="FODP">
    <w:p w14:paraId="2BE148CC" w14:textId="2675E54E" w:rsidR="006F570B" w:rsidRDefault="006F570B">
      <w:pPr>
        <w:pStyle w:val="Textocomentario"/>
      </w:pPr>
      <w:r>
        <w:rPr>
          <w:rStyle w:val="Refdecomentario"/>
        </w:rPr>
        <w:annotationRef/>
      </w:r>
      <w:r>
        <w:t xml:space="preserve">Fuente: </w:t>
      </w:r>
      <w:r w:rsidR="00736BF7" w:rsidRPr="00736BF7">
        <w:t>https://www.ionos.es/digitalguide/paginas-web/desarrollo-web/el-modelo-en-cascada/</w:t>
      </w:r>
    </w:p>
  </w:comment>
  <w:comment w:id="40" w:author="Sergio Saugar García" w:date="2021-08-14T19:50:00Z" w:initials="SSG">
    <w:p w14:paraId="76DAE16A" w14:textId="6C1B0D05" w:rsidR="000520DF" w:rsidRDefault="000520DF" w:rsidP="000520DF">
      <w:pPr>
        <w:pStyle w:val="Textocomentario"/>
      </w:pPr>
      <w:r>
        <w:rPr>
          <w:rStyle w:val="Refdecomentario"/>
        </w:rPr>
        <w:annotationRef/>
      </w:r>
      <w:r>
        <w:t>utiliza referencias científicas, no tanta web. Por ejemplo, un artículo científico o un libro, que seguro que os han recomendado alguno. Si no encuentras ninguno, busca pressman ingeniería del software un enfoque práctico (seguro que “lo puedes conseguir ;-)” si no está en la biblioteca).</w:t>
      </w:r>
    </w:p>
  </w:comment>
  <w:comment w:id="41" w:author="Sergio Saugar García" w:date="2021-08-14T19:51:00Z" w:initials="SSG">
    <w:p w14:paraId="75C9EFF2" w14:textId="635ACEFD" w:rsidR="000520DF" w:rsidRDefault="000520DF" w:rsidP="000520DF">
      <w:pPr>
        <w:pStyle w:val="Textocomentario"/>
      </w:pPr>
      <w:r>
        <w:rPr>
          <w:rStyle w:val="Refdecomentario"/>
        </w:rPr>
        <w:annotationRef/>
      </w:r>
      <w:r>
        <w:t>Cualquier palabra inglesa que utilices en el texto, en cursiva.</w:t>
      </w:r>
    </w:p>
  </w:comment>
  <w:comment w:id="42" w:author="Fernando Ortiz De Pedro" w:date="2021-08-04T21:34:00Z" w:initials="FODP">
    <w:p w14:paraId="61AF5C97" w14:textId="22FD4BFE" w:rsidR="00630448" w:rsidRDefault="00630448">
      <w:pPr>
        <w:pStyle w:val="Textocomentario"/>
      </w:pPr>
      <w:r>
        <w:rPr>
          <w:rStyle w:val="Refdecomentario"/>
        </w:rPr>
        <w:annotationRef/>
      </w:r>
      <w:r>
        <w:t>A revisar…</w:t>
      </w:r>
    </w:p>
  </w:comment>
  <w:comment w:id="43" w:author="Sergio Saugar García" w:date="2021-08-14T19:53:00Z" w:initials="SSG">
    <w:p w14:paraId="2CEB4066" w14:textId="198EA9EB" w:rsidR="000520DF" w:rsidRDefault="000520DF" w:rsidP="000520DF">
      <w:pPr>
        <w:pStyle w:val="Textocomentario"/>
      </w:pPr>
      <w:r>
        <w:rPr>
          <w:rStyle w:val="Refdecomentario"/>
        </w:rPr>
        <w:annotationRef/>
      </w:r>
      <w:r>
        <w:t>Sí, justifícalo como te he puesto anteriormente, con las características del proyecto: proyecto acotado (tanto en el tiempo como en los requisitos), requisitos bien conocidos y establecidos a priori (no van a cambiar a lo largo del proyecto), esto hace que una metodología tradicional se ajuste perfectamente.</w:t>
      </w:r>
    </w:p>
  </w:comment>
  <w:comment w:id="48" w:author="Sergio Saugar García" w:date="2021-08-14T19:54:00Z" w:initials="SSG">
    <w:p w14:paraId="15B569A1" w14:textId="2673EFE0" w:rsidR="000520DF" w:rsidRDefault="000520DF" w:rsidP="000520DF">
      <w:pPr>
        <w:pStyle w:val="Textocomentario"/>
      </w:pPr>
      <w:r>
        <w:rPr>
          <w:rStyle w:val="Refdecomentario"/>
        </w:rPr>
        <w:annotationRef/>
      </w:r>
      <w:r>
        <w:t>Es una medida actualmente derivada de la pandemia, pero no quiere decir que no fuese una necesidad a cubrir. De hecho, era una necesidad a cubrir que con la pandemia se ha visto necesaria.</w:t>
      </w:r>
    </w:p>
  </w:comment>
  <w:comment w:id="49" w:author="Fernando Ortiz De Pedro" w:date="2021-08-03T19:25:00Z" w:initials="FODP">
    <w:p w14:paraId="62B67DCC" w14:textId="77777777" w:rsidR="00B87407" w:rsidRDefault="00B87407" w:rsidP="00B87407">
      <w:pPr>
        <w:pStyle w:val="Textocomentario"/>
      </w:pPr>
      <w:r>
        <w:rPr>
          <w:rStyle w:val="Refdecomentario"/>
        </w:rPr>
        <w:annotationRef/>
      </w:r>
      <w:r>
        <w:t>Esto se redactó antes de que contrataran la app. ¿Dejarlo así y basarme en la app actual para completar mi idea? ¿Contar cómo funciona esa app y por qué hago tal cosa de otra forma,…?</w:t>
      </w:r>
    </w:p>
  </w:comment>
  <w:comment w:id="50" w:author="Sergio Saugar García" w:date="2021-08-14T19:55:00Z" w:initials="SSG">
    <w:p w14:paraId="75C9510C" w14:textId="46672825" w:rsidR="000520DF" w:rsidRDefault="000520DF" w:rsidP="000520DF">
      <w:pPr>
        <w:pStyle w:val="Textocomentario"/>
      </w:pPr>
      <w:r>
        <w:rPr>
          <w:rStyle w:val="Refdecomentario"/>
        </w:rPr>
        <w:annotationRef/>
      </w:r>
      <w:r>
        <w:t>Si quieres dí que la manera tradicional era así cuando comenzó el proyecto, lo describes todo y luego, en un subapartado, si tenemos información acerca de la aplicación, la ponemos y decimos que han comprado la aplicación X que hace tal cosa y que nosotros haremos otra aplicación Y, las compararemos e indicaremos nuestros puntos fuertes y débiles.</w:t>
      </w:r>
    </w:p>
  </w:comment>
  <w:comment w:id="52" w:author="Fernando Ortiz De Pedro" w:date="2021-08-01T18:50:00Z" w:initials="FODP">
    <w:p w14:paraId="0E04E85C" w14:textId="77777777" w:rsidR="00B87407" w:rsidRDefault="00B87407" w:rsidP="00B87407">
      <w:pPr>
        <w:pStyle w:val="Textocomentario"/>
      </w:pPr>
      <w:r>
        <w:rPr>
          <w:rStyle w:val="Refdecomentario"/>
        </w:rPr>
        <w:annotationRef/>
      </w:r>
      <w:r>
        <w:t>Cuánto?</w:t>
      </w:r>
    </w:p>
  </w:comment>
  <w:comment w:id="53" w:author="Sergio Saugar García" w:date="2021-08-14T19:56:00Z" w:initials="SSG">
    <w:p w14:paraId="662AFB80" w14:textId="20525022" w:rsidR="000520DF" w:rsidRDefault="000520DF" w:rsidP="000520DF">
      <w:pPr>
        <w:pStyle w:val="Textocomentario"/>
      </w:pPr>
      <w:r>
        <w:rPr>
          <w:rStyle w:val="Refdecomentario"/>
        </w:rPr>
        <w:annotationRef/>
      </w:r>
      <w:r>
        <w:t>No hace falta que lo pongamos, ten en cuenta que estas cuestiones, cuando hagas la app pueden ser configurables.</w:t>
      </w:r>
    </w:p>
  </w:comment>
  <w:comment w:id="56" w:author="Sergio Saugar García" w:date="2021-08-14T19:58:00Z" w:initials="SSG">
    <w:p w14:paraId="3C90D5F2" w14:textId="22179BF2" w:rsidR="000520DF" w:rsidRDefault="000520DF" w:rsidP="000520DF">
      <w:pPr>
        <w:pStyle w:val="Textocomentario"/>
      </w:pPr>
      <w:r>
        <w:rPr>
          <w:rStyle w:val="Refdecomentario"/>
        </w:rPr>
        <w:annotationRef/>
      </w:r>
      <w:r>
        <w:t>Esto iría en una sección llamada objetivos que pondríamos en la intro. En la intro deberías tener un párrafo similar al anterior (con menos detalle), explicándo lo mismo y terminando con esta frase, dando paso al punto 1.1 Objetivos. (por ejemplo).</w:t>
      </w:r>
    </w:p>
  </w:comment>
  <w:comment w:id="57" w:author="Sergio Saugar García" w:date="2021-08-14T19:59:00Z" w:initials="SSG">
    <w:p w14:paraId="4B76288D" w14:textId="56E5069B" w:rsidR="000520DF" w:rsidRDefault="000520DF" w:rsidP="000520DF">
      <w:pPr>
        <w:pStyle w:val="Textocomentario"/>
      </w:pPr>
      <w:r>
        <w:rPr>
          <w:rStyle w:val="Refdecomentario"/>
        </w:rPr>
        <w:annotationRef/>
      </w:r>
      <w:r>
        <w:t>Que vayas a hacer el análisis de las necesidades de dos tipos de usuario: alumno y bibliotecario, no quiere decir que luego vayamos a implementarlo todo (que creo haber leído en el correo también alguna duda similar sobre ésto de qué vamos a implementar).</w:t>
      </w:r>
    </w:p>
  </w:comment>
  <w:comment w:id="63" w:author="Sergio Saugar García" w:date="2021-08-14T20:00:00Z" w:initials="SSG">
    <w:p w14:paraId="46D6E728" w14:textId="4E3CBCBE" w:rsidR="000520DF" w:rsidRDefault="000520DF" w:rsidP="000520DF">
      <w:pPr>
        <w:pStyle w:val="Textocomentario"/>
      </w:pPr>
      <w:r>
        <w:rPr>
          <w:rStyle w:val="Refdecomentario"/>
        </w:rPr>
        <w:annotationRef/>
      </w:r>
      <w:r>
        <w:t>Para explicar todo este análisis, lo puedes hacer con un diagrama de casos de uso de UML (donde el alumno sería un actor, al igual que el bibliotecario, y cada funcionalidad, sería un “caso de uso”).</w:t>
      </w:r>
    </w:p>
  </w:comment>
  <w:comment w:id="64" w:author="Fernando Ortiz De Pedro" w:date="2021-08-02T19:47:00Z" w:initials="FODP">
    <w:p w14:paraId="6D52BE74" w14:textId="77777777" w:rsidR="00B87407" w:rsidRDefault="00B87407" w:rsidP="00B87407">
      <w:pPr>
        <w:pStyle w:val="Textocomentario"/>
      </w:pPr>
      <w:r>
        <w:rPr>
          <w:rStyle w:val="Refdecomentario"/>
        </w:rPr>
        <w:annotationRef/>
      </w:r>
      <w:r>
        <w:t>Del CEU? Sería lo ideal, pero quizás es complicado, por lo que tendría que ser un usuario creado en la app</w:t>
      </w:r>
    </w:p>
  </w:comment>
  <w:comment w:id="65" w:author="Sergio Saugar García" w:date="2021-08-14T20:02:00Z" w:initials="SSG">
    <w:p w14:paraId="468C06B7" w14:textId="7219F15E" w:rsidR="00290BE2" w:rsidRDefault="00290BE2" w:rsidP="00290BE2">
      <w:pPr>
        <w:pStyle w:val="Textocomentario"/>
      </w:pPr>
      <w:r>
        <w:rPr>
          <w:rStyle w:val="Refdecomentario"/>
        </w:rPr>
        <w:annotationRef/>
      </w:r>
      <w:r>
        <w:t>Lo ideal sería que lo hiciese con su cuenta corporativa, puedes explicarlo así y luego, cuando expliquemos cómo lo vamos a hacer nosotros decimos que, debido a que es un prototipo y no lo vamos a integrar en el sistema del CEU, crearemos un usuario en la aplicación. Pero todo esto es análisis, así que, analízalo en profundidad tal y como debería ser, luego ya haremos las rebajas oportunas cuando definamos el alcance de nuestro prototipo.</w:t>
      </w:r>
    </w:p>
  </w:comment>
  <w:comment w:id="66" w:author="Fernando Ortiz De Pedro" w:date="2021-08-04T19:55:00Z" w:initials="FODP">
    <w:p w14:paraId="1A61485A" w14:textId="77777777" w:rsidR="00B87407" w:rsidRDefault="00B87407" w:rsidP="00B87407">
      <w:pPr>
        <w:pStyle w:val="Textocomentario"/>
      </w:pPr>
      <w:r>
        <w:rPr>
          <w:rStyle w:val="Refdecomentario"/>
        </w:rPr>
        <w:annotationRef/>
      </w:r>
      <w:r>
        <w:t>Para hacer esto habría que comprobar que el match DNI-IDestudiante introducido es igual que el match DNI-IDestudiante en la BD de alumnos del CEU. Aquí habría que simularlo con una BD ficticia de alumnos?</w:t>
      </w:r>
    </w:p>
  </w:comment>
  <w:comment w:id="67" w:author="Fernando Ortiz De Pedro" w:date="2021-08-02T21:03:00Z" w:initials="FODP">
    <w:p w14:paraId="212160DD" w14:textId="77777777" w:rsidR="00B87407" w:rsidRDefault="00B87407" w:rsidP="00B87407">
      <w:pPr>
        <w:pStyle w:val="Textocomentario"/>
      </w:pPr>
      <w:r>
        <w:rPr>
          <w:rStyle w:val="Refdecomentario"/>
        </w:rPr>
        <w:annotationRef/>
      </w:r>
      <w:r>
        <w:t>Quizás sea complicado y haya que  poner una foto del plano con los números de cada sitio, o incluso un formulario con preferencias como ventana o enchufe</w:t>
      </w:r>
    </w:p>
    <w:p w14:paraId="188DD2A8" w14:textId="77777777" w:rsidR="00B87407" w:rsidRDefault="00B87407" w:rsidP="00B87407">
      <w:pPr>
        <w:pStyle w:val="Textocomentario"/>
      </w:pPr>
    </w:p>
  </w:comment>
  <w:comment w:id="68" w:author="Sergio Saugar García" w:date="2021-08-14T20:03:00Z" w:initials="SSG">
    <w:p w14:paraId="358203DA" w14:textId="62DA573C" w:rsidR="00290BE2" w:rsidRDefault="00290BE2" w:rsidP="00290BE2">
      <w:pPr>
        <w:pStyle w:val="Textocomentario"/>
      </w:pPr>
      <w:r>
        <w:rPr>
          <w:rStyle w:val="Refdecomentario"/>
        </w:rPr>
        <w:annotationRef/>
      </w:r>
      <w:r>
        <w:t>Lo mismo de antes: aquí paja mental, en el prototipo, una imagen con el Paint y punto.</w:t>
      </w:r>
    </w:p>
  </w:comment>
  <w:comment w:id="69" w:author="Fernando Ortiz De Pedro" w:date="2021-08-03T21:08:00Z" w:initials="FODP">
    <w:p w14:paraId="13D73EBE" w14:textId="77777777" w:rsidR="00B87407" w:rsidRDefault="00B87407" w:rsidP="00B87407">
      <w:pPr>
        <w:pStyle w:val="Textocomentario"/>
      </w:pPr>
      <w:r>
        <w:rPr>
          <w:rStyle w:val="Refdecomentario"/>
        </w:rPr>
        <w:annotationRef/>
      </w:r>
      <w:r>
        <w:t>Estado “reservado” en naranja que se vuelve rojo al validar presencia o verde si pasa el margen de cortesía?</w:t>
      </w:r>
    </w:p>
  </w:comment>
  <w:comment w:id="70" w:author="Sergio Saugar García" w:date="2021-08-14T20:04:00Z" w:initials="SSG">
    <w:p w14:paraId="0474540F" w14:textId="3D2080A3" w:rsidR="00A5554E" w:rsidRDefault="00A5554E" w:rsidP="00A5554E">
      <w:pPr>
        <w:pStyle w:val="Textocomentario"/>
      </w:pPr>
      <w:r>
        <w:rPr>
          <w:rStyle w:val="Refdecomentario"/>
        </w:rPr>
        <w:annotationRef/>
      </w:r>
      <w:r>
        <w:t>Bien :-)</w:t>
      </w:r>
    </w:p>
  </w:comment>
  <w:comment w:id="71" w:author="Fernando Ortiz De Pedro" w:date="2021-08-04T16:14:00Z" w:initials="FODP">
    <w:p w14:paraId="438EABFB" w14:textId="77777777" w:rsidR="00B87407" w:rsidRDefault="00B87407" w:rsidP="00B87407">
      <w:pPr>
        <w:pStyle w:val="Textocomentario"/>
      </w:pPr>
      <w:r>
        <w:rPr>
          <w:rStyle w:val="Refdecomentario"/>
        </w:rPr>
        <w:annotationRef/>
      </w:r>
      <w:r>
        <w:t>Sobra?</w:t>
      </w:r>
    </w:p>
  </w:comment>
  <w:comment w:id="72" w:author="Sergio Saugar García" w:date="2021-08-14T20:08:00Z" w:initials="SSG">
    <w:p w14:paraId="268CB382" w14:textId="22D86681" w:rsidR="00BE6890" w:rsidRDefault="00BE6890" w:rsidP="00BE6890">
      <w:pPr>
        <w:pStyle w:val="Textocomentario"/>
      </w:pPr>
      <w:r>
        <w:rPr>
          <w:rStyle w:val="Refdecomentario"/>
        </w:rPr>
        <w:annotationRef/>
      </w:r>
      <w:r>
        <w:t>En ningún caso</w:t>
      </w:r>
    </w:p>
  </w:comment>
  <w:comment w:id="73" w:author="Sergio Saugar García" w:date="2021-08-14T20:10:00Z" w:initials="SSG">
    <w:p w14:paraId="073DA2A8" w14:textId="3182B443" w:rsidR="00BE6890" w:rsidRDefault="00BE6890" w:rsidP="00BE6890">
      <w:pPr>
        <w:pStyle w:val="Textocomentario"/>
      </w:pPr>
      <w:r>
        <w:rPr>
          <w:rStyle w:val="Refdecomentario"/>
        </w:rPr>
        <w:annotationRef/>
      </w:r>
      <w:r>
        <w:t>No tengo muy claro que esto funcione así :-) Quizá la app muestra un QR y en la puerta de la biblio hay un lector (ya que es el alumno el que “muestra” sus datos de reserva).</w:t>
      </w:r>
    </w:p>
  </w:comment>
  <w:comment w:id="74" w:author="Sergio Saugar García" w:date="2021-08-14T20:11:00Z" w:initials="SSG">
    <w:p w14:paraId="0D30F53B" w14:textId="56B4007F" w:rsidR="00BE6890" w:rsidRDefault="00BE6890" w:rsidP="00BE6890">
      <w:pPr>
        <w:pStyle w:val="Textocomentario"/>
      </w:pPr>
      <w:r>
        <w:rPr>
          <w:rStyle w:val="Refdecomentario"/>
        </w:rPr>
        <w:annotationRef/>
      </w:r>
      <w:r>
        <w:t>Debería hacerlo siempre, para desencadenar el proceso de desinfección del sitio y liberación del mismo. De hecho, si no se hace a la hora, se le deberá indicar al responsable. Si no lo hiciese, nunca sabrías si se ha ido a la hora o nunca se ha ido.</w:t>
      </w:r>
    </w:p>
  </w:comment>
  <w:comment w:id="75" w:author="Sergio Saugar García" w:date="2021-08-14T20:12:00Z" w:initials="SSG">
    <w:p w14:paraId="490961F3" w14:textId="3AE5C95F" w:rsidR="00BE6890" w:rsidRDefault="00BE6890" w:rsidP="00BE6890">
      <w:pPr>
        <w:pStyle w:val="Textocomentario"/>
      </w:pPr>
      <w:r>
        <w:rPr>
          <w:rStyle w:val="Refdecomentario"/>
        </w:rPr>
        <w:annotationRef/>
      </w:r>
      <w:r>
        <w:t>Esto en el diagrama UML de casos de uso aparecería junto a lo anterior y aquí, hablarías del otro rol de la aplicación, el del responsable de biblioteca.</w:t>
      </w:r>
    </w:p>
  </w:comment>
  <w:comment w:id="76" w:author="Fernando Ortiz De Pedro" w:date="2021-08-04T19:51:00Z" w:initials="FODP">
    <w:p w14:paraId="5368956C" w14:textId="77777777" w:rsidR="00B87407" w:rsidRDefault="00B87407" w:rsidP="00B87407">
      <w:pPr>
        <w:pStyle w:val="Textocomentario"/>
      </w:pPr>
      <w:r>
        <w:rPr>
          <w:rStyle w:val="Refdecomentario"/>
        </w:rPr>
        <w:annotationRef/>
      </w:r>
      <w:r>
        <w:t xml:space="preserve">Quizás mandar notificación cuando se llega a ese límite? </w:t>
      </w:r>
    </w:p>
  </w:comment>
  <w:comment w:id="77" w:author="Sergio Saugar García" w:date="2021-08-14T20:16:00Z" w:initials="SSG">
    <w:p w14:paraId="38FEFF11" w14:textId="56EE0739" w:rsidR="00BE6890" w:rsidRDefault="00BE6890" w:rsidP="00BE6890">
      <w:pPr>
        <w:pStyle w:val="Textocomentario"/>
      </w:pPr>
      <w:r>
        <w:rPr>
          <w:rStyle w:val="Refdecomentario"/>
        </w:rPr>
        <w:annotationRef/>
      </w:r>
      <w:r>
        <w:t>Por lo tanto, otro rol de tu aplicación es el del personal de limpieza. Esto también debería quedar reflejado en el diagrama UML de casos de uso.</w:t>
      </w:r>
    </w:p>
  </w:comment>
  <w:comment w:id="78" w:author="Sergio Saugar García" w:date="2021-08-14T20:15:00Z" w:initials="SSG">
    <w:p w14:paraId="1BEED435" w14:textId="3E00E640" w:rsidR="00BE6890" w:rsidRDefault="00BE6890" w:rsidP="00BE6890">
      <w:pPr>
        <w:pStyle w:val="Textocomentario"/>
      </w:pPr>
      <w:r>
        <w:rPr>
          <w:rStyle w:val="Refdecomentario"/>
        </w:rPr>
        <w:annotationRef/>
      </w:r>
      <w:r>
        <w:t>Evita poner en el texto este tipo de elementos que son más bien de diseño de la interfaz. Aquí sólo habla de acciones (el empleado marca el sitio como desinfectad.) da igual si lo hace con un checkbox o le da a un botón o lo que sea.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4AF2F" w15:done="0"/>
  <w15:commentEx w15:paraId="08B642FD" w15:paraIdParent="43A4AF2F" w15:done="0"/>
  <w15:commentEx w15:paraId="3950D1F0" w15:done="0"/>
  <w15:commentEx w15:paraId="0A350FA5" w15:paraIdParent="3950D1F0" w15:done="0"/>
  <w15:commentEx w15:paraId="0A9DE171" w15:done="0"/>
  <w15:commentEx w15:paraId="3DF3F3D0" w15:paraIdParent="0A9DE171" w15:done="0"/>
  <w15:commentEx w15:paraId="25370CE9" w15:done="0"/>
  <w15:commentEx w15:paraId="46FBB830" w15:done="0"/>
  <w15:commentEx w15:paraId="5A721881" w15:done="0"/>
  <w15:commentEx w15:paraId="58506CFA" w15:done="0"/>
  <w15:commentEx w15:paraId="4624045C" w15:done="0"/>
  <w15:commentEx w15:paraId="2BE148CC" w15:done="0"/>
  <w15:commentEx w15:paraId="76DAE16A" w15:paraIdParent="2BE148CC" w15:done="0"/>
  <w15:commentEx w15:paraId="75C9EFF2" w15:done="0"/>
  <w15:commentEx w15:paraId="61AF5C97" w15:done="0"/>
  <w15:commentEx w15:paraId="2CEB4066" w15:paraIdParent="61AF5C97" w15:done="0"/>
  <w15:commentEx w15:paraId="15B569A1" w15:done="0"/>
  <w15:commentEx w15:paraId="62B67DCC" w15:done="0"/>
  <w15:commentEx w15:paraId="75C9510C" w15:paraIdParent="62B67DCC" w15:done="0"/>
  <w15:commentEx w15:paraId="0E04E85C" w15:done="0"/>
  <w15:commentEx w15:paraId="662AFB80" w15:paraIdParent="0E04E85C" w15:done="0"/>
  <w15:commentEx w15:paraId="3C90D5F2" w15:done="0"/>
  <w15:commentEx w15:paraId="4B76288D" w15:done="0"/>
  <w15:commentEx w15:paraId="46D6E728" w15:done="0"/>
  <w15:commentEx w15:paraId="6D52BE74" w15:done="0"/>
  <w15:commentEx w15:paraId="468C06B7" w15:paraIdParent="6D52BE74" w15:done="0"/>
  <w15:commentEx w15:paraId="1A61485A" w15:done="0"/>
  <w15:commentEx w15:paraId="188DD2A8" w15:done="0"/>
  <w15:commentEx w15:paraId="358203DA" w15:paraIdParent="188DD2A8" w15:done="0"/>
  <w15:commentEx w15:paraId="13D73EBE" w15:done="0"/>
  <w15:commentEx w15:paraId="0474540F" w15:paraIdParent="13D73EBE" w15:done="0"/>
  <w15:commentEx w15:paraId="438EABFB" w15:done="0"/>
  <w15:commentEx w15:paraId="268CB382" w15:paraIdParent="438EABFB" w15:done="0"/>
  <w15:commentEx w15:paraId="073DA2A8" w15:done="0"/>
  <w15:commentEx w15:paraId="0D30F53B" w15:done="0"/>
  <w15:commentEx w15:paraId="490961F3" w15:done="0"/>
  <w15:commentEx w15:paraId="5368956C" w15:done="0"/>
  <w15:commentEx w15:paraId="38FEFF11" w15:done="0"/>
  <w15:commentEx w15:paraId="1BEED4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56C0C" w16cex:dateUtc="2021-08-04T17:42:00Z"/>
  <w16cex:commentExtensible w16cex:durableId="24C29A07" w16cex:dateUtc="2021-08-14T17:37:00Z"/>
  <w16cex:commentExtensible w16cex:durableId="24B56BF0" w16cex:dateUtc="2021-08-04T17:41:00Z"/>
  <w16cex:commentExtensible w16cex:durableId="24C29A36" w16cex:dateUtc="2021-08-14T17:38:00Z"/>
  <w16cex:commentExtensible w16cex:durableId="24B56C03" w16cex:dateUtc="2021-08-04T17:41:00Z"/>
  <w16cex:commentExtensible w16cex:durableId="24C29A54" w16cex:dateUtc="2021-08-14T17:39:00Z"/>
  <w16cex:commentExtensible w16cex:durableId="24C29AB0" w16cex:dateUtc="2021-08-14T17:40:00Z"/>
  <w16cex:commentExtensible w16cex:durableId="24C29AD7" w16cex:dateUtc="2021-08-14T17:41:00Z"/>
  <w16cex:commentExtensible w16cex:durableId="24C29AE0" w16cex:dateUtc="2021-08-14T17:41:00Z"/>
  <w16cex:commentExtensible w16cex:durableId="24C29B2D" w16cex:dateUtc="2021-08-14T17:42:00Z"/>
  <w16cex:commentExtensible w16cex:durableId="24C29B78" w16cex:dateUtc="2021-08-14T17:43:00Z"/>
  <w16cex:commentExtensible w16cex:durableId="24B580D7" w16cex:dateUtc="2021-08-04T19:10:00Z"/>
  <w16cex:commentExtensible w16cex:durableId="24C29D20" w16cex:dateUtc="2021-08-14T17:50:00Z"/>
  <w16cex:commentExtensible w16cex:durableId="24C29D4B" w16cex:dateUtc="2021-08-14T17:51:00Z"/>
  <w16cex:commentExtensible w16cex:durableId="24B58656" w16cex:dateUtc="2021-08-04T19:34:00Z"/>
  <w16cex:commentExtensible w16cex:durableId="24C29D9F" w16cex:dateUtc="2021-08-14T17:53:00Z"/>
  <w16cex:commentExtensible w16cex:durableId="24C29DE9" w16cex:dateUtc="2021-08-14T17:54:00Z"/>
  <w16cex:commentExtensible w16cex:durableId="24B416A1" w16cex:dateUtc="2021-08-03T17:25:00Z"/>
  <w16cex:commentExtensible w16cex:durableId="24C29E41" w16cex:dateUtc="2021-08-14T17:55:00Z"/>
  <w16cex:commentExtensible w16cex:durableId="24B16B5D" w16cex:dateUtc="2021-08-01T16:50:00Z"/>
  <w16cex:commentExtensible w16cex:durableId="24C29E75" w16cex:dateUtc="2021-08-14T17:56:00Z"/>
  <w16cex:commentExtensible w16cex:durableId="24C29ED4" w16cex:dateUtc="2021-08-14T17:58:00Z"/>
  <w16cex:commentExtensible w16cex:durableId="24C29F16" w16cex:dateUtc="2021-08-14T17:59:00Z"/>
  <w16cex:commentExtensible w16cex:durableId="24C29F5F" w16cex:dateUtc="2021-08-14T18:00:00Z"/>
  <w16cex:commentExtensible w16cex:durableId="24B2CA6B" w16cex:dateUtc="2021-08-02T17:47:00Z"/>
  <w16cex:commentExtensible w16cex:durableId="24C29FD6" w16cex:dateUtc="2021-08-14T18:02:00Z"/>
  <w16cex:commentExtensible w16cex:durableId="24B56F4A" w16cex:dateUtc="2021-08-04T17:55:00Z"/>
  <w16cex:commentExtensible w16cex:durableId="24B2DC1B" w16cex:dateUtc="2021-08-02T19:03:00Z"/>
  <w16cex:commentExtensible w16cex:durableId="24C2A014" w16cex:dateUtc="2021-08-14T18:03:00Z"/>
  <w16cex:commentExtensible w16cex:durableId="24B42EC7" w16cex:dateUtc="2021-08-03T19:08:00Z"/>
  <w16cex:commentExtensible w16cex:durableId="24C2A065" w16cex:dateUtc="2021-08-14T18:04:00Z"/>
  <w16cex:commentExtensible w16cex:durableId="24B53B68" w16cex:dateUtc="2021-08-04T14:14:00Z"/>
  <w16cex:commentExtensible w16cex:durableId="24C2A14E" w16cex:dateUtc="2021-08-14T18:08:00Z"/>
  <w16cex:commentExtensible w16cex:durableId="24C2A1A0" w16cex:dateUtc="2021-08-14T18:10:00Z"/>
  <w16cex:commentExtensible w16cex:durableId="24C2A1F9" w16cex:dateUtc="2021-08-14T18:11:00Z"/>
  <w16cex:commentExtensible w16cex:durableId="24C2A245" w16cex:dateUtc="2021-08-14T18:12:00Z"/>
  <w16cex:commentExtensible w16cex:durableId="24B56E24" w16cex:dateUtc="2021-08-04T17:51:00Z"/>
  <w16cex:commentExtensible w16cex:durableId="24C2A303" w16cex:dateUtc="2021-08-14T18:16:00Z"/>
  <w16cex:commentExtensible w16cex:durableId="24C2A2E0" w16cex:dateUtc="2021-08-14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4AF2F" w16cid:durableId="24B56C0C"/>
  <w16cid:commentId w16cid:paraId="08B642FD" w16cid:durableId="24C29A07"/>
  <w16cid:commentId w16cid:paraId="3950D1F0" w16cid:durableId="24B56BF0"/>
  <w16cid:commentId w16cid:paraId="0A350FA5" w16cid:durableId="24C29A36"/>
  <w16cid:commentId w16cid:paraId="0A9DE171" w16cid:durableId="24B56C03"/>
  <w16cid:commentId w16cid:paraId="3DF3F3D0" w16cid:durableId="24C29A54"/>
  <w16cid:commentId w16cid:paraId="25370CE9" w16cid:durableId="24C29AB0"/>
  <w16cid:commentId w16cid:paraId="46FBB830" w16cid:durableId="24C29AD7"/>
  <w16cid:commentId w16cid:paraId="5A721881" w16cid:durableId="24C29AE0"/>
  <w16cid:commentId w16cid:paraId="58506CFA" w16cid:durableId="24C29B2D"/>
  <w16cid:commentId w16cid:paraId="4624045C" w16cid:durableId="24C29B78"/>
  <w16cid:commentId w16cid:paraId="2BE148CC" w16cid:durableId="24B580D7"/>
  <w16cid:commentId w16cid:paraId="76DAE16A" w16cid:durableId="24C29D20"/>
  <w16cid:commentId w16cid:paraId="75C9EFF2" w16cid:durableId="24C29D4B"/>
  <w16cid:commentId w16cid:paraId="61AF5C97" w16cid:durableId="24B58656"/>
  <w16cid:commentId w16cid:paraId="2CEB4066" w16cid:durableId="24C29D9F"/>
  <w16cid:commentId w16cid:paraId="15B569A1" w16cid:durableId="24C29DE9"/>
  <w16cid:commentId w16cid:paraId="62B67DCC" w16cid:durableId="24B416A1"/>
  <w16cid:commentId w16cid:paraId="75C9510C" w16cid:durableId="24C29E41"/>
  <w16cid:commentId w16cid:paraId="0E04E85C" w16cid:durableId="24B16B5D"/>
  <w16cid:commentId w16cid:paraId="662AFB80" w16cid:durableId="24C29E75"/>
  <w16cid:commentId w16cid:paraId="3C90D5F2" w16cid:durableId="24C29ED4"/>
  <w16cid:commentId w16cid:paraId="4B76288D" w16cid:durableId="24C29F16"/>
  <w16cid:commentId w16cid:paraId="46D6E728" w16cid:durableId="24C29F5F"/>
  <w16cid:commentId w16cid:paraId="6D52BE74" w16cid:durableId="24B2CA6B"/>
  <w16cid:commentId w16cid:paraId="468C06B7" w16cid:durableId="24C29FD6"/>
  <w16cid:commentId w16cid:paraId="1A61485A" w16cid:durableId="24B56F4A"/>
  <w16cid:commentId w16cid:paraId="188DD2A8" w16cid:durableId="24B2DC1B"/>
  <w16cid:commentId w16cid:paraId="358203DA" w16cid:durableId="24C2A014"/>
  <w16cid:commentId w16cid:paraId="13D73EBE" w16cid:durableId="24B42EC7"/>
  <w16cid:commentId w16cid:paraId="0474540F" w16cid:durableId="24C2A065"/>
  <w16cid:commentId w16cid:paraId="438EABFB" w16cid:durableId="24B53B68"/>
  <w16cid:commentId w16cid:paraId="268CB382" w16cid:durableId="24C2A14E"/>
  <w16cid:commentId w16cid:paraId="073DA2A8" w16cid:durableId="24C2A1A0"/>
  <w16cid:commentId w16cid:paraId="0D30F53B" w16cid:durableId="24C2A1F9"/>
  <w16cid:commentId w16cid:paraId="490961F3" w16cid:durableId="24C2A245"/>
  <w16cid:commentId w16cid:paraId="5368956C" w16cid:durableId="24B56E24"/>
  <w16cid:commentId w16cid:paraId="38FEFF11" w16cid:durableId="24C2A303"/>
  <w16cid:commentId w16cid:paraId="1BEED435" w16cid:durableId="24C2A2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E124" w14:textId="77777777" w:rsidR="00FC408E" w:rsidRDefault="00FC408E" w:rsidP="00A91FB3">
      <w:pPr>
        <w:spacing w:after="0" w:line="240" w:lineRule="auto"/>
      </w:pPr>
      <w:r>
        <w:separator/>
      </w:r>
    </w:p>
  </w:endnote>
  <w:endnote w:type="continuationSeparator" w:id="0">
    <w:p w14:paraId="46BFBFF9" w14:textId="77777777" w:rsidR="00FC408E" w:rsidRDefault="00FC408E" w:rsidP="00A91FB3">
      <w:pPr>
        <w:spacing w:after="0" w:line="240" w:lineRule="auto"/>
      </w:pPr>
      <w:r>
        <w:continuationSeparator/>
      </w:r>
    </w:p>
  </w:endnote>
  <w:endnote w:type="continuationNotice" w:id="1">
    <w:p w14:paraId="0B291947" w14:textId="77777777" w:rsidR="00FC408E" w:rsidRDefault="00FC408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9E1" w14:textId="77777777" w:rsidR="00937CF8" w:rsidRDefault="00937CF8" w:rsidP="008F2CD5">
    <w:pPr>
      <w:pStyle w:val="Piedepgina"/>
      <w:framePr w:wrap="none" w:vAnchor="text" w:hAnchor="margin" w:xAlign="center" w:y="1"/>
      <w:jc w:val="center"/>
    </w:pPr>
  </w:p>
  <w:p w14:paraId="09B15B14" w14:textId="77777777" w:rsidR="00937CF8" w:rsidRDefault="00937CF8" w:rsidP="00937CF8">
    <w:pPr>
      <w:pStyle w:val="Piedepgina"/>
      <w:framePr w:wrap="none" w:vAnchor="text" w:hAnchor="margin" w:xAlign="center" w:y="1"/>
      <w:rPr>
        <w:rStyle w:val="Nmerodepgina"/>
      </w:rPr>
    </w:pPr>
  </w:p>
  <w:p w14:paraId="73FFB5AD" w14:textId="77777777" w:rsidR="00937CF8" w:rsidRDefault="00937CF8" w:rsidP="00937CF8">
    <w:pPr>
      <w:pStyle w:val="Piedepgina"/>
      <w:framePr w:wrap="none" w:vAnchor="text" w:hAnchor="margin" w:xAlign="center" w:y="1"/>
      <w:rPr>
        <w:rStyle w:val="Nmerodepgina"/>
      </w:rPr>
    </w:pPr>
  </w:p>
  <w:p w14:paraId="33E99C85" w14:textId="77777777" w:rsidR="00937CF8" w:rsidRDefault="00937CF8"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ED59" w14:textId="390E917D" w:rsidR="00937CF8" w:rsidRDefault="00937CF8" w:rsidP="0030366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63E" w14:textId="77777777" w:rsidR="00937CF8" w:rsidRDefault="00937CF8" w:rsidP="008F2CD5">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937CF8" w:rsidRDefault="00937CF8" w:rsidP="008F2CD5">
    <w:pPr>
      <w:pStyle w:val="Piedepgina"/>
      <w:framePr w:wrap="none" w:vAnchor="text" w:hAnchor="margin" w:xAlign="center" w:y="1"/>
      <w:jc w:val="center"/>
    </w:pPr>
  </w:p>
  <w:p w14:paraId="3F3541CB" w14:textId="2612CC3E" w:rsidR="00937CF8" w:rsidRDefault="00937CF8" w:rsidP="00C73DFD">
    <w:pPr>
      <w:pStyle w:val="Piedepgina"/>
      <w:framePr w:wrap="none" w:vAnchor="text" w:hAnchor="margin" w:xAlign="center" w:y="1"/>
      <w:rPr>
        <w:rStyle w:val="Nmerodepgina"/>
      </w:rPr>
    </w:pPr>
  </w:p>
  <w:p w14:paraId="7929CCED" w14:textId="50897694" w:rsidR="00937CF8" w:rsidRDefault="00937CF8" w:rsidP="00C73DFD">
    <w:pPr>
      <w:pStyle w:val="Piedepgina"/>
      <w:framePr w:wrap="none" w:vAnchor="text" w:hAnchor="margin" w:xAlign="center" w:y="1"/>
      <w:rPr>
        <w:rStyle w:val="Nmerodepgina"/>
      </w:rPr>
    </w:pPr>
  </w:p>
  <w:p w14:paraId="53A7AB8A" w14:textId="77777777" w:rsidR="00937CF8" w:rsidRDefault="00937CF8" w:rsidP="006531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031" w14:textId="2AF1067C" w:rsidR="00937CF8" w:rsidRDefault="00937CF8" w:rsidP="008F2CD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26971"/>
      <w:docPartObj>
        <w:docPartGallery w:val="Page Numbers (Bottom of Page)"/>
        <w:docPartUnique/>
      </w:docPartObj>
    </w:sdtPr>
    <w:sdtEndPr/>
    <w:sdtContent>
      <w:p w14:paraId="59DEE8DA" w14:textId="7A0DA35B" w:rsidR="00937CF8" w:rsidRDefault="00937CF8" w:rsidP="006351D8">
        <w:pPr>
          <w:pStyle w:val="Piedepgina"/>
          <w:framePr w:wrap="none" w:vAnchor="text" w:hAnchor="margin" w:xAlign="center" w:y="1"/>
          <w:jc w:val="center"/>
        </w:pPr>
        <w:r>
          <w:fldChar w:fldCharType="begin"/>
        </w:r>
        <w:r>
          <w:instrText>PAGE   \* MERGEFORMAT</w:instrText>
        </w:r>
        <w:r>
          <w:fldChar w:fldCharType="separate"/>
        </w:r>
        <w:r>
          <w:t>1</w:t>
        </w:r>
        <w:r>
          <w:fldChar w:fldCharType="end"/>
        </w:r>
      </w:p>
    </w:sdtContent>
  </w:sdt>
  <w:p w14:paraId="5797D26E" w14:textId="77777777" w:rsidR="00937CF8" w:rsidRDefault="00937CF8" w:rsidP="00C73DFD">
    <w:pPr>
      <w:pStyle w:val="Piedepgina"/>
      <w:framePr w:wrap="none" w:vAnchor="text" w:hAnchor="margin" w:xAlign="center" w:y="1"/>
      <w:rPr>
        <w:rStyle w:val="Nmerodepgina"/>
      </w:rPr>
    </w:pPr>
  </w:p>
  <w:p w14:paraId="76709AA0" w14:textId="77777777" w:rsidR="00937CF8" w:rsidRDefault="00937CF8" w:rsidP="00C73DFD">
    <w:pPr>
      <w:pStyle w:val="Piedepgina"/>
      <w:framePr w:wrap="none" w:vAnchor="text" w:hAnchor="margin" w:xAlign="center" w:y="1"/>
      <w:rPr>
        <w:rStyle w:val="Nmerodepgina"/>
      </w:rPr>
    </w:pPr>
  </w:p>
  <w:p w14:paraId="58E8F611" w14:textId="77777777" w:rsidR="00937CF8" w:rsidRDefault="00937CF8" w:rsidP="006531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EAF5" w14:textId="2E3C4107" w:rsidR="00937CF8" w:rsidRDefault="00FC408E" w:rsidP="006351D8">
    <w:pPr>
      <w:pStyle w:val="Piedepgina"/>
      <w:jc w:val="center"/>
    </w:pPr>
    <w:sdt>
      <w:sdtPr>
        <w:id w:val="-971443099"/>
        <w:docPartObj>
          <w:docPartGallery w:val="Page Numbers (Bottom of Page)"/>
          <w:docPartUnique/>
        </w:docPartObj>
      </w:sdtPr>
      <w:sdtEndPr/>
      <w:sdtContent>
        <w:r w:rsidR="00937CF8">
          <w:fldChar w:fldCharType="begin"/>
        </w:r>
        <w:r w:rsidR="00937CF8">
          <w:instrText>PAGE   \* MERGEFORMAT</w:instrText>
        </w:r>
        <w:r w:rsidR="00937CF8">
          <w:fldChar w:fldCharType="separate"/>
        </w:r>
        <w:r w:rsidR="00937CF8">
          <w:t>1</w:t>
        </w:r>
        <w:r w:rsidR="00937CF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E85A6" w14:textId="77777777" w:rsidR="00FC408E" w:rsidRDefault="00FC408E" w:rsidP="00A91FB3">
      <w:pPr>
        <w:spacing w:after="0" w:line="240" w:lineRule="auto"/>
      </w:pPr>
      <w:r>
        <w:separator/>
      </w:r>
    </w:p>
  </w:footnote>
  <w:footnote w:type="continuationSeparator" w:id="0">
    <w:p w14:paraId="70C57405" w14:textId="77777777" w:rsidR="00FC408E" w:rsidRDefault="00FC408E" w:rsidP="00A91FB3">
      <w:pPr>
        <w:spacing w:after="0" w:line="240" w:lineRule="auto"/>
      </w:pPr>
      <w:r>
        <w:continuationSeparator/>
      </w:r>
    </w:p>
  </w:footnote>
  <w:footnote w:type="continuationNotice" w:id="1">
    <w:p w14:paraId="556C7A41" w14:textId="77777777" w:rsidR="00FC408E" w:rsidRDefault="00FC408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160" w14:textId="77777777" w:rsidR="00937CF8" w:rsidRPr="00630A81" w:rsidRDefault="00937CF8">
    <w:pPr>
      <w:pStyle w:val="Encabezado"/>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389" w14:textId="77777777" w:rsidR="00937CF8" w:rsidRPr="00630A81" w:rsidRDefault="00937CF8">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30F" w14:textId="77777777" w:rsidR="00937CF8" w:rsidRPr="00FB581C" w:rsidRDefault="00937CF8" w:rsidP="00782B86">
    <w:pPr>
      <w:pBdr>
        <w:bottom w:val="single" w:sz="4" w:space="0" w:color="auto"/>
      </w:pBdr>
      <w:tabs>
        <w:tab w:val="right" w:pos="10206"/>
      </w:tabs>
      <w:spacing w:after="0" w:line="240" w:lineRule="auto"/>
      <w:ind w:left="1440"/>
      <w:jc w:val="left"/>
      <w:rPr>
        <w:rFonts w:ascii="Eras Medium ITC" w:eastAsia="Times New Roman" w:hAnsi="Eras Medium ITC" w:cs="Tahoma"/>
        <w:szCs w:val="20"/>
        <w:lang w:eastAsia="es-ES"/>
      </w:rPr>
    </w:pPr>
    <w:r w:rsidRPr="00FB581C">
      <w:rPr>
        <w:rFonts w:ascii="Bookman Old Style" w:eastAsia="Times New Roman" w:hAnsi="Bookman Old Style" w:cs="Times New Roman"/>
        <w:noProof/>
        <w:sz w:val="22"/>
        <w:szCs w:val="20"/>
        <w:lang w:val="en-US" w:eastAsia="ja-JP"/>
      </w:rPr>
      <w:drawing>
        <wp:anchor distT="0" distB="0" distL="114300" distR="114300" simplePos="0" relativeHeight="251658241"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ahoma"/>
        <w:szCs w:val="20"/>
        <w:lang w:eastAsia="es-ES"/>
      </w:rPr>
      <w:t>UNIVERSIDAD SAN PABLO-CEU</w:t>
    </w:r>
    <w:r w:rsidRPr="00FB581C">
      <w:rPr>
        <w:rFonts w:ascii="Eras Medium ITC" w:eastAsia="Times New Roman" w:hAnsi="Eras Medium ITC" w:cs="Tahoma"/>
        <w:szCs w:val="20"/>
        <w:lang w:eastAsia="es-ES"/>
      </w:rPr>
      <w:tab/>
    </w:r>
  </w:p>
  <w:p w14:paraId="04AC118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imes New Roman"/>
        <w:sz w:val="22"/>
        <w:szCs w:val="20"/>
        <w:lang w:eastAsia="es-ES"/>
      </w:rPr>
    </w:pPr>
    <w:r w:rsidRPr="00FB581C">
      <w:rPr>
        <w:rFonts w:ascii="Eras Medium ITC" w:eastAsia="Times New Roman" w:hAnsi="Eras Medium ITC" w:cs="Times New Roman"/>
        <w:sz w:val="22"/>
        <w:szCs w:val="20"/>
        <w:lang w:eastAsia="es-ES"/>
      </w:rPr>
      <w:t>ESCUELA POLITÉCNICA SUPERIOR</w:t>
    </w:r>
    <w:r w:rsidRPr="00FB581C">
      <w:rPr>
        <w:rFonts w:ascii="Eras Medium ITC" w:eastAsia="Times New Roman" w:hAnsi="Eras Medium ITC" w:cs="Times New Roman"/>
        <w:sz w:val="22"/>
        <w:szCs w:val="20"/>
        <w:lang w:eastAsia="es-ES"/>
      </w:rPr>
      <w:tab/>
    </w:r>
  </w:p>
  <w:p w14:paraId="58294208" w14:textId="77777777" w:rsidR="00937CF8" w:rsidRPr="00FB581C" w:rsidRDefault="00937CF8" w:rsidP="00782B86">
    <w:pPr>
      <w:pBdr>
        <w:bottom w:val="single" w:sz="4" w:space="0" w:color="auto"/>
      </w:pBdr>
      <w:tabs>
        <w:tab w:val="right" w:pos="10206"/>
      </w:tabs>
      <w:spacing w:after="0" w:line="240" w:lineRule="auto"/>
      <w:ind w:left="1418"/>
      <w:jc w:val="left"/>
      <w:rPr>
        <w:rFonts w:ascii="Eras Medium ITC" w:eastAsia="Times New Roman" w:hAnsi="Eras Medium ITC" w:cs="Tahoma"/>
        <w:sz w:val="22"/>
        <w:szCs w:val="20"/>
        <w:lang w:eastAsia="es-ES"/>
      </w:rPr>
    </w:pPr>
    <w:r w:rsidRPr="00FB581C">
      <w:rPr>
        <w:rFonts w:ascii="Eras Medium ITC" w:eastAsia="Times New Roman" w:hAnsi="Eras Medium ITC" w:cs="Tahoma"/>
        <w:sz w:val="22"/>
        <w:szCs w:val="20"/>
        <w:lang w:eastAsia="es-ES"/>
      </w:rPr>
      <w:t xml:space="preserve">División de Ingeniería </w:t>
    </w:r>
  </w:p>
  <w:p w14:paraId="41D70C84"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p>
  <w:p w14:paraId="7207F519" w14:textId="77777777" w:rsidR="00937CF8" w:rsidRPr="00FB581C" w:rsidRDefault="00937CF8" w:rsidP="00782B86">
    <w:pPr>
      <w:spacing w:after="0" w:line="240" w:lineRule="auto"/>
      <w:ind w:left="1560"/>
      <w:jc w:val="right"/>
      <w:rPr>
        <w:rFonts w:ascii="Eras Medium ITC" w:eastAsia="Times New Roman" w:hAnsi="Eras Medium ITC" w:cs="Times New Roman"/>
        <w:b/>
        <w:sz w:val="40"/>
        <w:szCs w:val="20"/>
        <w:lang w:eastAsia="es-ES"/>
      </w:rPr>
    </w:pPr>
    <w:r>
      <w:rPr>
        <w:noProof/>
        <w:lang w:val="en-US" w:eastAsia="ja-JP"/>
      </w:rPr>
      <w:drawing>
        <wp:anchor distT="0" distB="0" distL="114300" distR="114300" simplePos="0" relativeHeight="251658242"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imes New Roman"/>
        <w:b/>
        <w:sz w:val="40"/>
        <w:szCs w:val="20"/>
        <w:lang w:eastAsia="es-ES"/>
      </w:rPr>
      <w:t>Calificación del Trabajo Fin de Grado</w:t>
    </w:r>
  </w:p>
  <w:p w14:paraId="3652B56C" w14:textId="77777777" w:rsidR="00937CF8" w:rsidRPr="00FB581C" w:rsidRDefault="00937CF8" w:rsidP="00782B86">
    <w:pPr>
      <w:pBdr>
        <w:bottom w:val="single" w:sz="2" w:space="2" w:color="auto"/>
      </w:pBdr>
      <w:tabs>
        <w:tab w:val="left" w:pos="4253"/>
        <w:tab w:val="right" w:pos="8505"/>
      </w:tabs>
      <w:overflowPunct w:val="0"/>
      <w:autoSpaceDE w:val="0"/>
      <w:autoSpaceDN w:val="0"/>
      <w:adjustRightInd w:val="0"/>
      <w:spacing w:after="0" w:line="240" w:lineRule="auto"/>
      <w:jc w:val="left"/>
      <w:textAlignment w:val="baseline"/>
      <w:rPr>
        <w:rFonts w:ascii="Eras Medium ITC" w:eastAsia="Times New Roman" w:hAnsi="Eras Medium ITC" w:cs="Times New Roman"/>
        <w:sz w:val="18"/>
        <w:szCs w:val="20"/>
        <w:lang w:eastAsia="es-ES"/>
      </w:rPr>
    </w:pPr>
  </w:p>
  <w:p w14:paraId="77EC3950" w14:textId="77777777" w:rsidR="00937CF8" w:rsidRPr="00630A81" w:rsidRDefault="00937CF8">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937CF8" w:rsidRPr="00630A81" w:rsidRDefault="00937CF8">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937CF8" w:rsidRDefault="00937CF8">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1D26E4C" w:rsidR="00937CF8" w:rsidRPr="00EF1449" w:rsidRDefault="00937CF8" w:rsidP="00EF144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4893D21A" w:rsidR="00937CF8" w:rsidRPr="00EF1449"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4"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BE6890">
      <w:rPr>
        <w:rFonts w:asciiTheme="majorHAnsi" w:hAnsiTheme="majorHAnsi" w:cstheme="majorHAnsi"/>
        <w:i/>
        <w:noProof/>
        <w:sz w:val="20"/>
      </w:rPr>
      <w:br/>
      <w:t>Análisis</w:t>
    </w:r>
    <w:r>
      <w:rPr>
        <w:rFonts w:asciiTheme="majorHAnsi" w:hAnsiTheme="majorHAnsi" w:cstheme="majorHAnsi"/>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56E622E4" w:rsidR="00937CF8" w:rsidRPr="00630A81" w:rsidRDefault="00937CF8" w:rsidP="004D136D">
    <w:pPr>
      <w:pStyle w:val="Encabezado"/>
      <w:tabs>
        <w:tab w:val="clear" w:pos="8504"/>
        <w:tab w:val="right" w:pos="7931"/>
      </w:tabs>
      <w:spacing w:before="180"/>
      <w:jc w:val="right"/>
      <w:rPr>
        <w:i/>
      </w:rPr>
    </w:pPr>
    <w:r>
      <w:rPr>
        <w:noProof/>
      </w:rPr>
      <w:drawing>
        <wp:anchor distT="0" distB="0" distL="114300" distR="114300" simplePos="0" relativeHeight="251658240"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sidR="00EF1449">
      <w:rPr>
        <w:rFonts w:asciiTheme="majorHAnsi" w:hAnsiTheme="majorHAnsi" w:cstheme="majorHAnsi"/>
        <w:i/>
        <w:sz w:val="20"/>
      </w:rPr>
      <w:fldChar w:fldCharType="begin"/>
    </w:r>
    <w:r w:rsidR="00EF1449">
      <w:rPr>
        <w:rFonts w:asciiTheme="majorHAnsi" w:hAnsiTheme="majorHAnsi" w:cstheme="majorHAnsi"/>
        <w:i/>
        <w:sz w:val="20"/>
      </w:rPr>
      <w:instrText xml:space="preserve"> STYLEREF  "Título 1"  \* MERGEFORMAT </w:instrText>
    </w:r>
    <w:r w:rsidR="00EF1449">
      <w:rPr>
        <w:rFonts w:asciiTheme="majorHAnsi" w:hAnsiTheme="majorHAnsi" w:cstheme="majorHAnsi"/>
        <w:i/>
        <w:sz w:val="20"/>
      </w:rPr>
      <w:fldChar w:fldCharType="separate"/>
    </w:r>
    <w:r w:rsidR="00BE6890">
      <w:rPr>
        <w:rFonts w:asciiTheme="majorHAnsi" w:hAnsiTheme="majorHAnsi" w:cstheme="majorHAnsi"/>
        <w:i/>
        <w:noProof/>
        <w:sz w:val="20"/>
      </w:rPr>
      <w:br/>
      <w:t>Análisis</w:t>
    </w:r>
    <w:r w:rsidR="00EF1449">
      <w:rPr>
        <w:rFonts w:asciiTheme="majorHAnsi" w:hAnsiTheme="majorHAnsi" w:cstheme="majorHAnsi"/>
        <w:i/>
        <w:sz w:val="20"/>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01D" w14:textId="488CBC8E" w:rsidR="00EF1449" w:rsidRPr="00630A81" w:rsidRDefault="00EF1449" w:rsidP="00EF1449">
    <w:pPr>
      <w:pStyle w:val="Encabezado"/>
      <w:tabs>
        <w:tab w:val="clear" w:pos="8504"/>
        <w:tab w:val="right" w:pos="7931"/>
      </w:tabs>
      <w:spacing w:before="180"/>
      <w:jc w:val="right"/>
      <w:rPr>
        <w:i/>
      </w:rPr>
    </w:pPr>
    <w:r>
      <w:rPr>
        <w:noProof/>
      </w:rPr>
      <w:drawing>
        <wp:anchor distT="0" distB="0" distL="114300" distR="114300" simplePos="0" relativeHeight="251658243"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sidR="00BE6890">
      <w:rPr>
        <w:rFonts w:asciiTheme="majorHAnsi" w:hAnsiTheme="majorHAnsi" w:cstheme="majorHAnsi"/>
        <w:i/>
        <w:sz w:val="20"/>
      </w:rPr>
      <w:fldChar w:fldCharType="separate"/>
    </w:r>
    <w:r w:rsidR="00BE6890">
      <w:rPr>
        <w:rFonts w:asciiTheme="majorHAnsi" w:hAnsiTheme="majorHAnsi" w:cstheme="majorHAnsi"/>
        <w:i/>
        <w:noProof/>
        <w:sz w:val="20"/>
      </w:rPr>
      <w:br/>
      <w:t>Análisis</w:t>
    </w:r>
    <w:r>
      <w:rPr>
        <w:rFonts w:asciiTheme="majorHAnsi" w:hAnsiTheme="majorHAnsi" w:cstheme="majorHAnsi"/>
        <w:i/>
        <w:sz w:val="20"/>
      </w:rPr>
      <w:fldChar w:fldCharType="end"/>
    </w:r>
  </w:p>
  <w:p w14:paraId="1F9D785D" w14:textId="77777777" w:rsidR="00EF1449" w:rsidRPr="00EF1449" w:rsidRDefault="00EF1449" w:rsidP="00EF14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128"/>
    <w:multiLevelType w:val="hybridMultilevel"/>
    <w:tmpl w:val="999212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9F5AFE"/>
    <w:multiLevelType w:val="multilevel"/>
    <w:tmpl w:val="A100F9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396554"/>
    <w:multiLevelType w:val="hybridMultilevel"/>
    <w:tmpl w:val="33048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C97671"/>
    <w:multiLevelType w:val="multilevel"/>
    <w:tmpl w:val="C4405FB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7CC53F4"/>
    <w:multiLevelType w:val="multilevel"/>
    <w:tmpl w:val="06403C9E"/>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88519ED"/>
    <w:multiLevelType w:val="multilevel"/>
    <w:tmpl w:val="BC7430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839765A"/>
    <w:multiLevelType w:val="multilevel"/>
    <w:tmpl w:val="36327C26"/>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652634"/>
    <w:multiLevelType w:val="hybridMultilevel"/>
    <w:tmpl w:val="29DA01CA"/>
    <w:lvl w:ilvl="0" w:tplc="F6A498B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1F4730"/>
    <w:multiLevelType w:val="hybridMultilevel"/>
    <w:tmpl w:val="70807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53082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74E22A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5F42D2"/>
    <w:multiLevelType w:val="multilevel"/>
    <w:tmpl w:val="C8A603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D803778"/>
    <w:multiLevelType w:val="multilevel"/>
    <w:tmpl w:val="036EE388"/>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B91FFE"/>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35339EB"/>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1E572B0"/>
    <w:multiLevelType w:val="hybridMultilevel"/>
    <w:tmpl w:val="4B76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3E3A2E"/>
    <w:multiLevelType w:val="multilevel"/>
    <w:tmpl w:val="911A2C34"/>
    <w:lvl w:ilvl="0">
      <w:start w:val="1"/>
      <w:numFmt w:val="decimal"/>
      <w:pStyle w:val="Ttulo1"/>
      <w:suff w:val="nothing"/>
      <w:lvlText w:val="Capítulo %1"/>
      <w:lvlJc w:val="left"/>
      <w:pPr>
        <w:ind w:left="0" w:firstLine="0"/>
      </w:pPr>
      <w:rPr>
        <w:rFonts w:ascii="Times New Roman" w:hAnsi="Times New Roman" w:hint="default"/>
        <w:b/>
        <w:i w:val="0"/>
        <w:sz w:val="4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5F83302"/>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821559F"/>
    <w:multiLevelType w:val="multilevel"/>
    <w:tmpl w:val="A1189E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82F6BDC"/>
    <w:multiLevelType w:val="multilevel"/>
    <w:tmpl w:val="E200BBA8"/>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8D66CE8"/>
    <w:multiLevelType w:val="multilevel"/>
    <w:tmpl w:val="ACE2F67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BD039D3"/>
    <w:multiLevelType w:val="hybridMultilevel"/>
    <w:tmpl w:val="33D86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563206"/>
    <w:multiLevelType w:val="hybridMultilevel"/>
    <w:tmpl w:val="09C65D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F566960"/>
    <w:multiLevelType w:val="multilevel"/>
    <w:tmpl w:val="78E66BD4"/>
    <w:numStyleLink w:val="Estilo1"/>
  </w:abstractNum>
  <w:num w:numId="1">
    <w:abstractNumId w:val="1"/>
  </w:num>
  <w:num w:numId="2">
    <w:abstractNumId w:val="23"/>
  </w:num>
  <w:num w:numId="3">
    <w:abstractNumId w:val="0"/>
  </w:num>
  <w:num w:numId="4">
    <w:abstractNumId w:val="25"/>
  </w:num>
  <w:num w:numId="5">
    <w:abstractNumId w:val="9"/>
  </w:num>
  <w:num w:numId="6">
    <w:abstractNumId w:val="13"/>
  </w:num>
  <w:num w:numId="7">
    <w:abstractNumId w:val="5"/>
  </w:num>
  <w:num w:numId="8">
    <w:abstractNumId w:val="11"/>
  </w:num>
  <w:num w:numId="9">
    <w:abstractNumId w:val="14"/>
  </w:num>
  <w:num w:numId="10">
    <w:abstractNumId w:val="10"/>
  </w:num>
  <w:num w:numId="11">
    <w:abstractNumId w:val="6"/>
  </w:num>
  <w:num w:numId="12">
    <w:abstractNumId w:val="21"/>
  </w:num>
  <w:num w:numId="13">
    <w:abstractNumId w:val="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12"/>
    <w:lvlOverride w:ilvl="0">
      <w:lvl w:ilvl="0">
        <w:start w:val="1"/>
        <w:numFmt w:val="decimal"/>
        <w:lvlText w:val="Capítulo %1"/>
        <w:lvlJc w:val="left"/>
        <w:pPr>
          <w:ind w:left="170" w:hanging="170"/>
        </w:pPr>
        <w:rPr>
          <w:rFonts w:hint="default"/>
          <w:sz w:val="40"/>
          <w:szCs w:val="22"/>
        </w:rPr>
      </w:lvl>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 w:ilvl="0">
        <w:start w:val="1"/>
        <w:numFmt w:val="decimal"/>
        <w:lvlText w:val="Capítulo %1"/>
        <w:lvlJc w:val="left"/>
        <w:pPr>
          <w:ind w:left="170" w:hanging="170"/>
        </w:pPr>
        <w:rPr>
          <w:rFonts w:hint="default"/>
          <w:sz w:val="40"/>
          <w:szCs w:val="22"/>
        </w:rPr>
      </w:lvl>
    </w:lvlOverride>
  </w:num>
  <w:num w:numId="26">
    <w:abstractNumId w:val="2"/>
  </w:num>
  <w:num w:numId="27">
    <w:abstractNumId w:val="24"/>
  </w:num>
  <w:num w:numId="28">
    <w:abstractNumId w:val="18"/>
  </w:num>
  <w:num w:numId="29">
    <w:abstractNumId w:val="26"/>
  </w:num>
  <w:num w:numId="30">
    <w:abstractNumId w:val="3"/>
  </w:num>
  <w:num w:numId="31">
    <w:abstractNumId w:val="17"/>
  </w:num>
  <w:num w:numId="32">
    <w:abstractNumId w:val="19"/>
  </w:num>
  <w:num w:numId="33">
    <w:abstractNumId w:val="15"/>
  </w:num>
  <w:num w:numId="34">
    <w:abstractNumId w:val="22"/>
  </w:num>
  <w:num w:numId="35">
    <w:abstractNumId w:val="20"/>
  </w:num>
  <w:num w:numId="36">
    <w:abstractNumId w:val="16"/>
  </w:num>
  <w:num w:numId="37">
    <w:abstractNumId w:val="12"/>
  </w:num>
  <w:num w:numId="38">
    <w:abstractNumId w:val="7"/>
  </w:num>
  <w:num w:numId="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Saugar García">
    <w15:presenceInfo w15:providerId="AD" w15:userId="S::sergio.saugargarcia@ceu.es::4932eafe-626a-4b8a-ab75-a6be18dc9562"/>
  </w15:person>
  <w15:person w15:author="Fernando Ortiz De Pedro">
    <w15:presenceInfo w15:providerId="None" w15:userId="Fernando Ortiz De Pe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09"/>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58FB"/>
    <w:rsid w:val="00005A63"/>
    <w:rsid w:val="000117BF"/>
    <w:rsid w:val="00021139"/>
    <w:rsid w:val="000345AB"/>
    <w:rsid w:val="00035F06"/>
    <w:rsid w:val="00042206"/>
    <w:rsid w:val="00043DFD"/>
    <w:rsid w:val="000447A7"/>
    <w:rsid w:val="000520DF"/>
    <w:rsid w:val="00053EA2"/>
    <w:rsid w:val="00056FFC"/>
    <w:rsid w:val="00060147"/>
    <w:rsid w:val="00060AFB"/>
    <w:rsid w:val="00062152"/>
    <w:rsid w:val="0006288C"/>
    <w:rsid w:val="00065DE1"/>
    <w:rsid w:val="000701C6"/>
    <w:rsid w:val="00071FB5"/>
    <w:rsid w:val="0008400D"/>
    <w:rsid w:val="000A459D"/>
    <w:rsid w:val="000B5324"/>
    <w:rsid w:val="000B771C"/>
    <w:rsid w:val="000C3639"/>
    <w:rsid w:val="000D101F"/>
    <w:rsid w:val="000D4069"/>
    <w:rsid w:val="000D52E8"/>
    <w:rsid w:val="000E0F9E"/>
    <w:rsid w:val="000E40DB"/>
    <w:rsid w:val="000E4758"/>
    <w:rsid w:val="000E57D8"/>
    <w:rsid w:val="000F3B3F"/>
    <w:rsid w:val="000F4B0E"/>
    <w:rsid w:val="000F755F"/>
    <w:rsid w:val="000F7891"/>
    <w:rsid w:val="001056A0"/>
    <w:rsid w:val="00106F4D"/>
    <w:rsid w:val="00112DDD"/>
    <w:rsid w:val="001132CA"/>
    <w:rsid w:val="001165CB"/>
    <w:rsid w:val="00117144"/>
    <w:rsid w:val="0012131C"/>
    <w:rsid w:val="0015284E"/>
    <w:rsid w:val="001546A7"/>
    <w:rsid w:val="001564C0"/>
    <w:rsid w:val="00165578"/>
    <w:rsid w:val="00167BC4"/>
    <w:rsid w:val="00170E82"/>
    <w:rsid w:val="001740DA"/>
    <w:rsid w:val="001B323D"/>
    <w:rsid w:val="001C5A56"/>
    <w:rsid w:val="001E0B35"/>
    <w:rsid w:val="001E512E"/>
    <w:rsid w:val="001F576B"/>
    <w:rsid w:val="001F5BF7"/>
    <w:rsid w:val="001F5EBC"/>
    <w:rsid w:val="001F6A63"/>
    <w:rsid w:val="00205AA0"/>
    <w:rsid w:val="00210C69"/>
    <w:rsid w:val="002154A7"/>
    <w:rsid w:val="00220497"/>
    <w:rsid w:val="00223142"/>
    <w:rsid w:val="00231040"/>
    <w:rsid w:val="00246903"/>
    <w:rsid w:val="002502FD"/>
    <w:rsid w:val="00265C41"/>
    <w:rsid w:val="00287080"/>
    <w:rsid w:val="00290BE2"/>
    <w:rsid w:val="0029413B"/>
    <w:rsid w:val="0029505F"/>
    <w:rsid w:val="002A683F"/>
    <w:rsid w:val="002A7B7A"/>
    <w:rsid w:val="002A7DC4"/>
    <w:rsid w:val="002B5991"/>
    <w:rsid w:val="002C6702"/>
    <w:rsid w:val="002D0947"/>
    <w:rsid w:val="002E34F8"/>
    <w:rsid w:val="002F3211"/>
    <w:rsid w:val="002F67A8"/>
    <w:rsid w:val="00303664"/>
    <w:rsid w:val="003043C8"/>
    <w:rsid w:val="00306BAB"/>
    <w:rsid w:val="00307626"/>
    <w:rsid w:val="00315ECE"/>
    <w:rsid w:val="00325AD5"/>
    <w:rsid w:val="00325BFE"/>
    <w:rsid w:val="00330B30"/>
    <w:rsid w:val="003314F9"/>
    <w:rsid w:val="00337A8F"/>
    <w:rsid w:val="00337FBF"/>
    <w:rsid w:val="00342F78"/>
    <w:rsid w:val="00351385"/>
    <w:rsid w:val="0035608A"/>
    <w:rsid w:val="0035635F"/>
    <w:rsid w:val="00364EAA"/>
    <w:rsid w:val="0036661F"/>
    <w:rsid w:val="00380605"/>
    <w:rsid w:val="00382096"/>
    <w:rsid w:val="00382B6D"/>
    <w:rsid w:val="00382FEC"/>
    <w:rsid w:val="003A15C8"/>
    <w:rsid w:val="003A3F39"/>
    <w:rsid w:val="003A4BE6"/>
    <w:rsid w:val="003B1BA1"/>
    <w:rsid w:val="003C5022"/>
    <w:rsid w:val="003D293B"/>
    <w:rsid w:val="003D4017"/>
    <w:rsid w:val="003E6156"/>
    <w:rsid w:val="003F3E02"/>
    <w:rsid w:val="003F75BE"/>
    <w:rsid w:val="0040717C"/>
    <w:rsid w:val="004156C2"/>
    <w:rsid w:val="00422147"/>
    <w:rsid w:val="004263FF"/>
    <w:rsid w:val="004356BE"/>
    <w:rsid w:val="00451924"/>
    <w:rsid w:val="004603DD"/>
    <w:rsid w:val="0046275C"/>
    <w:rsid w:val="00471949"/>
    <w:rsid w:val="00475C1E"/>
    <w:rsid w:val="00477B16"/>
    <w:rsid w:val="00482EAE"/>
    <w:rsid w:val="00497574"/>
    <w:rsid w:val="00497637"/>
    <w:rsid w:val="004A1850"/>
    <w:rsid w:val="004B799F"/>
    <w:rsid w:val="004D0613"/>
    <w:rsid w:val="004D136D"/>
    <w:rsid w:val="004D5A8B"/>
    <w:rsid w:val="004D7FD8"/>
    <w:rsid w:val="004E1FE6"/>
    <w:rsid w:val="004E20D2"/>
    <w:rsid w:val="004F2DAD"/>
    <w:rsid w:val="004F6119"/>
    <w:rsid w:val="005126A4"/>
    <w:rsid w:val="005158BF"/>
    <w:rsid w:val="005170CF"/>
    <w:rsid w:val="00533F7F"/>
    <w:rsid w:val="00541F76"/>
    <w:rsid w:val="00542505"/>
    <w:rsid w:val="00547908"/>
    <w:rsid w:val="0055637B"/>
    <w:rsid w:val="005644D9"/>
    <w:rsid w:val="005723B9"/>
    <w:rsid w:val="005854CF"/>
    <w:rsid w:val="0058613D"/>
    <w:rsid w:val="005952E8"/>
    <w:rsid w:val="00595F87"/>
    <w:rsid w:val="005A02BA"/>
    <w:rsid w:val="005A4B6A"/>
    <w:rsid w:val="005C083C"/>
    <w:rsid w:val="005C42DE"/>
    <w:rsid w:val="005D03ED"/>
    <w:rsid w:val="005D2347"/>
    <w:rsid w:val="005E2ECF"/>
    <w:rsid w:val="005E3205"/>
    <w:rsid w:val="005F3172"/>
    <w:rsid w:val="005F3769"/>
    <w:rsid w:val="00601516"/>
    <w:rsid w:val="00602ED4"/>
    <w:rsid w:val="006116C9"/>
    <w:rsid w:val="006124A8"/>
    <w:rsid w:val="00617B66"/>
    <w:rsid w:val="006278BB"/>
    <w:rsid w:val="00630448"/>
    <w:rsid w:val="00630A81"/>
    <w:rsid w:val="006351D8"/>
    <w:rsid w:val="00637F92"/>
    <w:rsid w:val="006531E0"/>
    <w:rsid w:val="0065399B"/>
    <w:rsid w:val="00663402"/>
    <w:rsid w:val="0066741D"/>
    <w:rsid w:val="00685C11"/>
    <w:rsid w:val="006916E8"/>
    <w:rsid w:val="00691AE5"/>
    <w:rsid w:val="0069382F"/>
    <w:rsid w:val="00695535"/>
    <w:rsid w:val="006A2001"/>
    <w:rsid w:val="006A28C2"/>
    <w:rsid w:val="006B6108"/>
    <w:rsid w:val="006D50F3"/>
    <w:rsid w:val="006E17D1"/>
    <w:rsid w:val="006E4FD3"/>
    <w:rsid w:val="006F4402"/>
    <w:rsid w:val="006F570B"/>
    <w:rsid w:val="0071390B"/>
    <w:rsid w:val="007146DB"/>
    <w:rsid w:val="007209A0"/>
    <w:rsid w:val="00721DB4"/>
    <w:rsid w:val="00736BF7"/>
    <w:rsid w:val="0073726B"/>
    <w:rsid w:val="00746CBE"/>
    <w:rsid w:val="007470E9"/>
    <w:rsid w:val="00747FD4"/>
    <w:rsid w:val="00753ADA"/>
    <w:rsid w:val="00754123"/>
    <w:rsid w:val="00766464"/>
    <w:rsid w:val="00767F00"/>
    <w:rsid w:val="00767F60"/>
    <w:rsid w:val="00782957"/>
    <w:rsid w:val="00782B86"/>
    <w:rsid w:val="007925DC"/>
    <w:rsid w:val="00793BB6"/>
    <w:rsid w:val="00795B8D"/>
    <w:rsid w:val="00797DF5"/>
    <w:rsid w:val="007A0581"/>
    <w:rsid w:val="007A3AA0"/>
    <w:rsid w:val="007A47E2"/>
    <w:rsid w:val="007B1733"/>
    <w:rsid w:val="007B4949"/>
    <w:rsid w:val="007B5976"/>
    <w:rsid w:val="007D305D"/>
    <w:rsid w:val="007D441C"/>
    <w:rsid w:val="007E1C89"/>
    <w:rsid w:val="008016A1"/>
    <w:rsid w:val="00804479"/>
    <w:rsid w:val="008109AF"/>
    <w:rsid w:val="00815589"/>
    <w:rsid w:val="008211EE"/>
    <w:rsid w:val="0082214D"/>
    <w:rsid w:val="00823029"/>
    <w:rsid w:val="00827246"/>
    <w:rsid w:val="0083034F"/>
    <w:rsid w:val="00830765"/>
    <w:rsid w:val="00832652"/>
    <w:rsid w:val="008344F7"/>
    <w:rsid w:val="00835622"/>
    <w:rsid w:val="00844985"/>
    <w:rsid w:val="00845CFF"/>
    <w:rsid w:val="00847E06"/>
    <w:rsid w:val="008523B0"/>
    <w:rsid w:val="00852491"/>
    <w:rsid w:val="00854A5D"/>
    <w:rsid w:val="0086471E"/>
    <w:rsid w:val="00865372"/>
    <w:rsid w:val="00872D91"/>
    <w:rsid w:val="00881A68"/>
    <w:rsid w:val="00882F9E"/>
    <w:rsid w:val="00890EA0"/>
    <w:rsid w:val="00893060"/>
    <w:rsid w:val="008A265F"/>
    <w:rsid w:val="008A54D5"/>
    <w:rsid w:val="008A7CCB"/>
    <w:rsid w:val="008B06B7"/>
    <w:rsid w:val="008B24D4"/>
    <w:rsid w:val="008B7C61"/>
    <w:rsid w:val="008C3AB5"/>
    <w:rsid w:val="008D1AC9"/>
    <w:rsid w:val="008D7658"/>
    <w:rsid w:val="008F2CD5"/>
    <w:rsid w:val="008F336E"/>
    <w:rsid w:val="00910FA1"/>
    <w:rsid w:val="00913443"/>
    <w:rsid w:val="00922079"/>
    <w:rsid w:val="00926C06"/>
    <w:rsid w:val="00937CF8"/>
    <w:rsid w:val="00941A4D"/>
    <w:rsid w:val="0094388C"/>
    <w:rsid w:val="00944DE2"/>
    <w:rsid w:val="009477F7"/>
    <w:rsid w:val="00957BEE"/>
    <w:rsid w:val="0096152C"/>
    <w:rsid w:val="00965B55"/>
    <w:rsid w:val="00967E00"/>
    <w:rsid w:val="00970A2D"/>
    <w:rsid w:val="00977F01"/>
    <w:rsid w:val="009855A5"/>
    <w:rsid w:val="009B30B3"/>
    <w:rsid w:val="009B3341"/>
    <w:rsid w:val="009B3362"/>
    <w:rsid w:val="009B441F"/>
    <w:rsid w:val="009B591C"/>
    <w:rsid w:val="009C2A98"/>
    <w:rsid w:val="009D38A6"/>
    <w:rsid w:val="009D5194"/>
    <w:rsid w:val="009E26DE"/>
    <w:rsid w:val="009E51DE"/>
    <w:rsid w:val="009E6D7C"/>
    <w:rsid w:val="009E7712"/>
    <w:rsid w:val="009F45B3"/>
    <w:rsid w:val="009F4A63"/>
    <w:rsid w:val="009F5FF1"/>
    <w:rsid w:val="00A00C1F"/>
    <w:rsid w:val="00A01B6C"/>
    <w:rsid w:val="00A0641F"/>
    <w:rsid w:val="00A127F4"/>
    <w:rsid w:val="00A12952"/>
    <w:rsid w:val="00A24F5F"/>
    <w:rsid w:val="00A4198C"/>
    <w:rsid w:val="00A43872"/>
    <w:rsid w:val="00A4793B"/>
    <w:rsid w:val="00A5100F"/>
    <w:rsid w:val="00A5554E"/>
    <w:rsid w:val="00A635A9"/>
    <w:rsid w:val="00A740A0"/>
    <w:rsid w:val="00A74148"/>
    <w:rsid w:val="00A74A6A"/>
    <w:rsid w:val="00A82914"/>
    <w:rsid w:val="00A84E06"/>
    <w:rsid w:val="00A91FB3"/>
    <w:rsid w:val="00A95A92"/>
    <w:rsid w:val="00AA055D"/>
    <w:rsid w:val="00AA42AE"/>
    <w:rsid w:val="00AB141F"/>
    <w:rsid w:val="00AB4873"/>
    <w:rsid w:val="00AC124F"/>
    <w:rsid w:val="00AD1138"/>
    <w:rsid w:val="00AD1EB4"/>
    <w:rsid w:val="00AD4AB1"/>
    <w:rsid w:val="00AD4C94"/>
    <w:rsid w:val="00AE4720"/>
    <w:rsid w:val="00AE5D5C"/>
    <w:rsid w:val="00AF10B8"/>
    <w:rsid w:val="00AF67F3"/>
    <w:rsid w:val="00B03B28"/>
    <w:rsid w:val="00B333C9"/>
    <w:rsid w:val="00B342D5"/>
    <w:rsid w:val="00B37E0A"/>
    <w:rsid w:val="00B4044B"/>
    <w:rsid w:val="00B65D34"/>
    <w:rsid w:val="00B80674"/>
    <w:rsid w:val="00B86E46"/>
    <w:rsid w:val="00B87407"/>
    <w:rsid w:val="00B95EE7"/>
    <w:rsid w:val="00B96A15"/>
    <w:rsid w:val="00BA48F0"/>
    <w:rsid w:val="00BA67FA"/>
    <w:rsid w:val="00BC13A5"/>
    <w:rsid w:val="00BC2B2F"/>
    <w:rsid w:val="00BC7500"/>
    <w:rsid w:val="00BD3B4F"/>
    <w:rsid w:val="00BD4523"/>
    <w:rsid w:val="00BD6AA3"/>
    <w:rsid w:val="00BE6890"/>
    <w:rsid w:val="00BF461F"/>
    <w:rsid w:val="00C04324"/>
    <w:rsid w:val="00C05AEA"/>
    <w:rsid w:val="00C13EAE"/>
    <w:rsid w:val="00C22E5A"/>
    <w:rsid w:val="00C31136"/>
    <w:rsid w:val="00C31423"/>
    <w:rsid w:val="00C3382E"/>
    <w:rsid w:val="00C43959"/>
    <w:rsid w:val="00C61D64"/>
    <w:rsid w:val="00C73DFD"/>
    <w:rsid w:val="00C751BA"/>
    <w:rsid w:val="00C751E3"/>
    <w:rsid w:val="00C804D3"/>
    <w:rsid w:val="00C81921"/>
    <w:rsid w:val="00C854BA"/>
    <w:rsid w:val="00C901E0"/>
    <w:rsid w:val="00C94047"/>
    <w:rsid w:val="00C94C08"/>
    <w:rsid w:val="00CA01EA"/>
    <w:rsid w:val="00CA768D"/>
    <w:rsid w:val="00CC1A77"/>
    <w:rsid w:val="00CD40CB"/>
    <w:rsid w:val="00CE0AF0"/>
    <w:rsid w:val="00CE5B4C"/>
    <w:rsid w:val="00CF2B92"/>
    <w:rsid w:val="00D010DD"/>
    <w:rsid w:val="00D05AF8"/>
    <w:rsid w:val="00D06ADA"/>
    <w:rsid w:val="00D17605"/>
    <w:rsid w:val="00D2318A"/>
    <w:rsid w:val="00D35E52"/>
    <w:rsid w:val="00D371D2"/>
    <w:rsid w:val="00D44330"/>
    <w:rsid w:val="00D63D8C"/>
    <w:rsid w:val="00D65CF1"/>
    <w:rsid w:val="00D73855"/>
    <w:rsid w:val="00D7393F"/>
    <w:rsid w:val="00D74E90"/>
    <w:rsid w:val="00D8720C"/>
    <w:rsid w:val="00D97373"/>
    <w:rsid w:val="00DA7953"/>
    <w:rsid w:val="00DB4785"/>
    <w:rsid w:val="00DC486D"/>
    <w:rsid w:val="00DC7F60"/>
    <w:rsid w:val="00DD7440"/>
    <w:rsid w:val="00E0052F"/>
    <w:rsid w:val="00E06CE0"/>
    <w:rsid w:val="00E25389"/>
    <w:rsid w:val="00E35C79"/>
    <w:rsid w:val="00E43747"/>
    <w:rsid w:val="00E54EE7"/>
    <w:rsid w:val="00E64C0D"/>
    <w:rsid w:val="00E733D2"/>
    <w:rsid w:val="00E8370C"/>
    <w:rsid w:val="00E859BA"/>
    <w:rsid w:val="00EA2CB4"/>
    <w:rsid w:val="00EC73FD"/>
    <w:rsid w:val="00ED4147"/>
    <w:rsid w:val="00ED484F"/>
    <w:rsid w:val="00ED4B4F"/>
    <w:rsid w:val="00ED681F"/>
    <w:rsid w:val="00EE5D1F"/>
    <w:rsid w:val="00EE6B5E"/>
    <w:rsid w:val="00EF1449"/>
    <w:rsid w:val="00EF7B81"/>
    <w:rsid w:val="00F02198"/>
    <w:rsid w:val="00F0770A"/>
    <w:rsid w:val="00F22D37"/>
    <w:rsid w:val="00F27DCD"/>
    <w:rsid w:val="00F329CD"/>
    <w:rsid w:val="00F4624F"/>
    <w:rsid w:val="00F5134E"/>
    <w:rsid w:val="00F61C07"/>
    <w:rsid w:val="00F67120"/>
    <w:rsid w:val="00F67419"/>
    <w:rsid w:val="00F85496"/>
    <w:rsid w:val="00F86FB6"/>
    <w:rsid w:val="00F96D59"/>
    <w:rsid w:val="00FA22F7"/>
    <w:rsid w:val="00FA2336"/>
    <w:rsid w:val="00FA29E4"/>
    <w:rsid w:val="00FC2DE8"/>
    <w:rsid w:val="00FC408E"/>
    <w:rsid w:val="00FD3AE5"/>
    <w:rsid w:val="00FD3C96"/>
    <w:rsid w:val="00FE2C7A"/>
    <w:rsid w:val="00FE64B6"/>
    <w:rsid w:val="00FF1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vAnchor="text" w:hAnchor="text" w:y="1"/>
      <w:numPr>
        <w:numId w:val="32"/>
      </w:numPr>
      <w:autoSpaceDE w:val="0"/>
      <w:autoSpaceDN w:val="0"/>
      <w:adjustRightInd w:val="0"/>
      <w:spacing w:before="240" w:after="480"/>
      <w:jc w:val="left"/>
      <w:outlineLvl w:val="0"/>
    </w:pPr>
    <w:rPr>
      <w:rFonts w:ascii="Times New Roman" w:eastAsia="Times New Roman" w:hAnsi="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32"/>
      </w:numPr>
      <w:spacing w:before="48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32"/>
      </w:numPr>
      <w:spacing w:before="360" w:after="120"/>
      <w:outlineLvl w:val="2"/>
    </w:pPr>
    <w:rPr>
      <w:rFonts w:ascii="Times New Roman" w:eastAsia="Times New Roman" w:hAnsi="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32"/>
      </w:numPr>
      <w:spacing w:before="40" w:after="0"/>
      <w:outlineLvl w:val="3"/>
    </w:pPr>
    <w:rPr>
      <w:rFonts w:ascii="Times New Roman" w:eastAsiaTheme="majorEastAsia" w:hAnsi="Times New Roman"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eastAsiaTheme="majorEastAsia" w:hAnsi="Times New Roman" w:cstheme="majorBidi"/>
      <w:b/>
      <w:spacing w:val="-10"/>
      <w:kern w:val="28"/>
      <w:sz w:val="48"/>
      <w:szCs w:val="56"/>
    </w:rPr>
  </w:style>
  <w:style w:type="character" w:customStyle="1" w:styleId="TtuloCar">
    <w:name w:val="Título Car"/>
    <w:basedOn w:val="Fuentedeprrafopredeter"/>
    <w:link w:val="Ttulo"/>
    <w:uiPriority w:val="10"/>
    <w:rsid w:val="009B3341"/>
    <w:rPr>
      <w:rFonts w:ascii="Times New Roman" w:eastAsiaTheme="majorEastAsia" w:hAnsi="Times New Roman" w:cstheme="majorBidi"/>
      <w:b/>
      <w:spacing w:val="-10"/>
      <w:kern w:val="28"/>
      <w:sz w:val="48"/>
      <w:szCs w:val="56"/>
    </w:rPr>
  </w:style>
  <w:style w:type="character" w:customStyle="1" w:styleId="Ttulo1Car">
    <w:name w:val="Título 1 Car"/>
    <w:basedOn w:val="Fuentedeprrafopredeter"/>
    <w:link w:val="Ttulo1"/>
    <w:uiPriority w:val="9"/>
    <w:rsid w:val="009B3341"/>
    <w:rPr>
      <w:rFonts w:ascii="Times New Roman" w:eastAsia="Times New Roman" w:hAnsi="Times New Roman" w:cs="Times New Roman"/>
      <w:b/>
      <w:kern w:val="32"/>
      <w:sz w:val="48"/>
      <w:szCs w:val="28"/>
    </w:rPr>
  </w:style>
  <w:style w:type="character" w:customStyle="1" w:styleId="Ttulo2Car">
    <w:name w:val="Título 2 Car"/>
    <w:basedOn w:val="Fuentedeprrafopredeter"/>
    <w:link w:val="Ttulo2"/>
    <w:uiPriority w:val="9"/>
    <w:rsid w:val="009B3341"/>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9B3341"/>
    <w:rPr>
      <w:rFonts w:ascii="Times New Roman" w:eastAsia="Times New Roman" w:hAnsi="Times New Roman" w:cstheme="majorBidi"/>
      <w:b/>
      <w:sz w:val="28"/>
    </w:rPr>
  </w:style>
  <w:style w:type="character" w:customStyle="1" w:styleId="Ttulo4Car">
    <w:name w:val="Título 4 Car"/>
    <w:basedOn w:val="Fuentedeprrafopredeter"/>
    <w:link w:val="Ttulo4"/>
    <w:uiPriority w:val="9"/>
    <w:rsid w:val="009B3341"/>
    <w:rPr>
      <w:rFonts w:ascii="Times New Roman" w:eastAsiaTheme="majorEastAsia" w:hAnsi="Times New Roman" w:cstheme="majorBidi"/>
      <w:i/>
      <w:iCs/>
      <w:szCs w:val="22"/>
    </w:rPr>
  </w:style>
  <w:style w:type="character" w:customStyle="1" w:styleId="Ttulo5Car">
    <w:name w:val="Título 5 Car"/>
    <w:basedOn w:val="Fuentedeprrafopredeter"/>
    <w:link w:val="Ttulo5"/>
    <w:uiPriority w:val="9"/>
    <w:semiHidden/>
    <w:rsid w:val="00D8720C"/>
    <w:rPr>
      <w:rFonts w:asciiTheme="majorHAnsi" w:eastAsiaTheme="majorEastAsia" w:hAnsiTheme="majorHAnsi" w:cstheme="majorBidi"/>
      <w:color w:val="2F5496" w:themeColor="accent1" w:themeShade="BF"/>
      <w:sz w:val="22"/>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 w:val="22"/>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 w:val="22"/>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customStyle="1" w:styleId="Estilo1">
    <w:name w:val="Estilo1"/>
    <w:uiPriority w:val="99"/>
    <w:rsid w:val="00852491"/>
    <w:pPr>
      <w:numPr>
        <w:numId w:val="3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ED484F"/>
    <w:rPr>
      <w:sz w:val="16"/>
      <w:szCs w:val="16"/>
    </w:rPr>
  </w:style>
  <w:style w:type="paragraph" w:styleId="Textocomentario">
    <w:name w:val="annotation text"/>
    <w:basedOn w:val="Normal"/>
    <w:link w:val="TextocomentarioCar"/>
    <w:uiPriority w:val="99"/>
    <w:unhideWhenUsed/>
    <w:rsid w:val="00ED484F"/>
    <w:pPr>
      <w:spacing w:line="240" w:lineRule="auto"/>
    </w:pPr>
    <w:rPr>
      <w:sz w:val="20"/>
      <w:szCs w:val="20"/>
    </w:rPr>
  </w:style>
  <w:style w:type="character" w:customStyle="1" w:styleId="TextocomentarioCar">
    <w:name w:val="Texto comentario Car"/>
    <w:basedOn w:val="Fuentedeprrafopredeter"/>
    <w:link w:val="Textocomentario"/>
    <w:uiPriority w:val="99"/>
    <w:rsid w:val="00ED484F"/>
    <w:rPr>
      <w:sz w:val="20"/>
      <w:szCs w:val="20"/>
    </w:rPr>
  </w:style>
  <w:style w:type="paragraph" w:styleId="Asuntodelcomentario">
    <w:name w:val="annotation subject"/>
    <w:basedOn w:val="Textocomentario"/>
    <w:next w:val="Textocomentario"/>
    <w:link w:val="AsuntodelcomentarioCar"/>
    <w:uiPriority w:val="99"/>
    <w:semiHidden/>
    <w:unhideWhenUsed/>
    <w:rsid w:val="00ED484F"/>
    <w:rPr>
      <w:b/>
      <w:bCs/>
    </w:rPr>
  </w:style>
  <w:style w:type="character" w:customStyle="1" w:styleId="AsuntodelcomentarioCar">
    <w:name w:val="Asunto del comentario Car"/>
    <w:basedOn w:val="TextocomentarioCar"/>
    <w:link w:val="Asuntodelcomentario"/>
    <w:uiPriority w:val="99"/>
    <w:semiHidden/>
    <w:rsid w:val="00ED484F"/>
    <w:rPr>
      <w:b/>
      <w:bCs/>
      <w:sz w:val="20"/>
      <w:szCs w:val="20"/>
    </w:rPr>
  </w:style>
  <w:style w:type="paragraph" w:styleId="Revisin">
    <w:name w:val="Revision"/>
    <w:hidden/>
    <w:uiPriority w:val="99"/>
    <w:semiHidden/>
    <w:rsid w:val="00830765"/>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hyperlink" Target="https://www.youtube.com/watch?v=guRoWTYfxMs"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hyperlink" Target="https://doi.org/10.1037/0000120-016"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yperlink" Target="https://apastyle.ap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6.xml"/><Relationship Id="rId32" Type="http://schemas.openxmlformats.org/officeDocument/2006/relationships/hyperlink" Target="https://doi.org/10.1037/0000132-00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yperlink" Target="https://www.cnn.com/2019/09/10/health/nap-heart-health-wellness-intl-scli/index.html" TargetMode="External"/><Relationship Id="rId10" Type="http://schemas.microsoft.com/office/2011/relationships/commentsExtended" Target="commentsExtended.xml"/><Relationship Id="rId19" Type="http://schemas.openxmlformats.org/officeDocument/2006/relationships/footer" Target="footer4.xml"/><Relationship Id="rId31" Type="http://schemas.openxmlformats.org/officeDocument/2006/relationships/hyperlink" Target="https://doi.org/10.1126/science.aay355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yperlink" Target="https://doi.org/10.1037/ppm0000185" TargetMode="External"/><Relationship Id="rId35" Type="http://schemas.openxmlformats.org/officeDocument/2006/relationships/hyperlink" Target="https://twitter.com/APA_Databases/status/1169644365452578823" TargetMode="External"/><Relationship Id="rId8" Type="http://schemas.openxmlformats.org/officeDocument/2006/relationships/image" Target="media/image1.jpe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37</Pages>
  <Words>3743</Words>
  <Characters>20591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Sergio Saugar García</cp:lastModifiedBy>
  <cp:revision>71</cp:revision>
  <dcterms:created xsi:type="dcterms:W3CDTF">2021-04-26T13:30:00Z</dcterms:created>
  <dcterms:modified xsi:type="dcterms:W3CDTF">2021-08-14T18:17:00Z</dcterms:modified>
</cp:coreProperties>
</file>